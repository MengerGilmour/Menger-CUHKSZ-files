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D7BEC" w14:textId="77777777" w:rsidR="00055FEB" w:rsidRPr="00682E51" w:rsidRDefault="0052351E" w:rsidP="00682E51">
      <w:pPr>
        <w:spacing w:line="480" w:lineRule="auto"/>
        <w:jc w:val="center"/>
        <w:rPr>
          <w:b/>
          <w:bCs/>
          <w:sz w:val="24"/>
          <w:szCs w:val="24"/>
        </w:rPr>
      </w:pPr>
      <w:r w:rsidRPr="00682E51">
        <w:rPr>
          <w:b/>
          <w:bCs/>
          <w:sz w:val="24"/>
          <w:szCs w:val="24"/>
        </w:rPr>
        <w:t xml:space="preserve">Why Contemporary Chinese University Students Encounter Difficulties </w:t>
      </w:r>
    </w:p>
    <w:p w14:paraId="2160E72F" w14:textId="11E68746" w:rsidR="0052351E" w:rsidRPr="00682E51" w:rsidRDefault="0052351E" w:rsidP="00682E51">
      <w:pPr>
        <w:spacing w:line="480" w:lineRule="auto"/>
        <w:jc w:val="center"/>
        <w:rPr>
          <w:b/>
          <w:bCs/>
          <w:sz w:val="24"/>
          <w:szCs w:val="24"/>
        </w:rPr>
      </w:pPr>
      <w:r w:rsidRPr="00682E51">
        <w:rPr>
          <w:b/>
          <w:bCs/>
          <w:sz w:val="24"/>
          <w:szCs w:val="24"/>
        </w:rPr>
        <w:t xml:space="preserve">in </w:t>
      </w:r>
      <w:r w:rsidR="00796F66" w:rsidRPr="00682E51">
        <w:rPr>
          <w:rFonts w:hint="eastAsia"/>
          <w:b/>
          <w:bCs/>
          <w:sz w:val="24"/>
          <w:szCs w:val="24"/>
        </w:rPr>
        <w:t>Encountering</w:t>
      </w:r>
      <w:r w:rsidRPr="00682E51">
        <w:rPr>
          <w:b/>
          <w:bCs/>
          <w:sz w:val="24"/>
          <w:szCs w:val="24"/>
        </w:rPr>
        <w:t xml:space="preserve"> Romantic Relationships</w:t>
      </w:r>
    </w:p>
    <w:p w14:paraId="318A6567" w14:textId="07D83C91" w:rsidR="0052351E" w:rsidRPr="00682E51" w:rsidRDefault="00073555" w:rsidP="00682E51">
      <w:pPr>
        <w:spacing w:line="480" w:lineRule="auto"/>
        <w:ind w:firstLineChars="200" w:firstLine="480"/>
        <w:jc w:val="left"/>
        <w:rPr>
          <w:sz w:val="24"/>
          <w:szCs w:val="24"/>
        </w:rPr>
      </w:pPr>
      <w:r w:rsidRPr="00682E51">
        <w:rPr>
          <w:sz w:val="24"/>
          <w:szCs w:val="24"/>
        </w:rPr>
        <w:t xml:space="preserve">In the Psychological Health Status of College Students Report 2022 (2023), it was found that </w:t>
      </w:r>
      <w:r w:rsidR="007A6600" w:rsidRPr="00682E51">
        <w:rPr>
          <w:sz w:val="24"/>
          <w:szCs w:val="24"/>
        </w:rPr>
        <w:t>25.40</w:t>
      </w:r>
      <w:r w:rsidRPr="00682E51">
        <w:rPr>
          <w:sz w:val="24"/>
          <w:szCs w:val="24"/>
        </w:rPr>
        <w:t xml:space="preserve">% of the participants had never engaged in a romantic relationship, while </w:t>
      </w:r>
      <w:r w:rsidR="007A6600" w:rsidRPr="00682E51">
        <w:rPr>
          <w:sz w:val="24"/>
          <w:szCs w:val="24"/>
        </w:rPr>
        <w:t>41.93</w:t>
      </w:r>
      <w:r w:rsidRPr="00682E51">
        <w:rPr>
          <w:sz w:val="24"/>
          <w:szCs w:val="24"/>
        </w:rPr>
        <w:t>% reported currently being single.</w:t>
      </w:r>
      <w:r w:rsidR="0052351E" w:rsidRPr="00682E51">
        <w:rPr>
          <w:sz w:val="24"/>
          <w:szCs w:val="24"/>
        </w:rPr>
        <w:t xml:space="preserve"> Within this single cohort,</w:t>
      </w:r>
      <w:r w:rsidR="005915A0" w:rsidRPr="00682E51">
        <w:rPr>
          <w:sz w:val="24"/>
          <w:szCs w:val="24"/>
        </w:rPr>
        <w:t xml:space="preserve"> </w:t>
      </w:r>
      <w:r w:rsidR="005915A0" w:rsidRPr="00682E51">
        <w:rPr>
          <w:rFonts w:hint="eastAsia"/>
          <w:sz w:val="24"/>
          <w:szCs w:val="24"/>
        </w:rPr>
        <w:t>a</w:t>
      </w:r>
      <w:r w:rsidR="005915A0" w:rsidRPr="00682E51">
        <w:rPr>
          <w:sz w:val="24"/>
          <w:szCs w:val="24"/>
        </w:rPr>
        <w:t xml:space="preserve">ccording to China’s </w:t>
      </w:r>
      <w:del w:id="0" w:author="WU Jingxuan (HSS)" w:date="2024-04-12T17:20:00Z" w16du:dateUtc="2024-04-12T09:20:00Z">
        <w:r w:rsidR="005915A0" w:rsidRPr="00682E51" w:rsidDel="003716CE">
          <w:rPr>
            <w:sz w:val="24"/>
            <w:szCs w:val="24"/>
          </w:rPr>
          <w:delText>college students’</w:delText>
        </w:r>
      </w:del>
      <w:ins w:id="1" w:author="WU Jingxuan (HSS)" w:date="2024-04-12T17:20:00Z" w16du:dateUtc="2024-04-12T09:20:00Z">
        <w:r w:rsidR="003716CE">
          <w:rPr>
            <w:sz w:val="24"/>
            <w:szCs w:val="24"/>
          </w:rPr>
          <w:t>College Students’</w:t>
        </w:r>
      </w:ins>
      <w:r w:rsidR="005915A0" w:rsidRPr="00682E51">
        <w:rPr>
          <w:sz w:val="24"/>
          <w:szCs w:val="24"/>
        </w:rPr>
        <w:t xml:space="preserve"> sex and reproductive health survey report 2019-2020</w:t>
      </w:r>
      <w:r w:rsidR="00B734CA" w:rsidRPr="00682E51">
        <w:rPr>
          <w:rFonts w:hint="eastAsia"/>
          <w:sz w:val="24"/>
          <w:szCs w:val="24"/>
        </w:rPr>
        <w:t xml:space="preserve"> </w:t>
      </w:r>
      <w:r w:rsidR="005915A0" w:rsidRPr="00682E51">
        <w:rPr>
          <w:rFonts w:hint="eastAsia"/>
          <w:sz w:val="24"/>
          <w:szCs w:val="24"/>
        </w:rPr>
        <w:t>(2020)</w:t>
      </w:r>
      <w:r w:rsidR="005915A0" w:rsidRPr="00682E51">
        <w:rPr>
          <w:sz w:val="24"/>
          <w:szCs w:val="24"/>
        </w:rPr>
        <w:t>,</w:t>
      </w:r>
      <w:r w:rsidR="0052351E" w:rsidRPr="00682E51">
        <w:rPr>
          <w:sz w:val="24"/>
          <w:szCs w:val="24"/>
        </w:rPr>
        <w:t xml:space="preserve"> the proportion of male and female students whose attitude towards entering a relationship ranges from </w:t>
      </w:r>
      <w:r w:rsidR="005646A4" w:rsidRPr="00682E51">
        <w:rPr>
          <w:sz w:val="24"/>
          <w:szCs w:val="24"/>
        </w:rPr>
        <w:t>“</w:t>
      </w:r>
      <w:r w:rsidR="0052351E" w:rsidRPr="00682E51">
        <w:rPr>
          <w:sz w:val="24"/>
          <w:szCs w:val="24"/>
        </w:rPr>
        <w:t>let it be</w:t>
      </w:r>
      <w:r w:rsidR="005646A4" w:rsidRPr="00682E51">
        <w:rPr>
          <w:sz w:val="24"/>
          <w:szCs w:val="24"/>
        </w:rPr>
        <w:t>”</w:t>
      </w:r>
      <w:r w:rsidR="0052351E" w:rsidRPr="00682E51">
        <w:rPr>
          <w:sz w:val="24"/>
          <w:szCs w:val="24"/>
        </w:rPr>
        <w:t xml:space="preserve"> to </w:t>
      </w:r>
      <w:r w:rsidR="005646A4" w:rsidRPr="00682E51">
        <w:rPr>
          <w:sz w:val="24"/>
          <w:szCs w:val="24"/>
        </w:rPr>
        <w:t>“</w:t>
      </w:r>
      <w:r w:rsidR="0052351E" w:rsidRPr="00682E51">
        <w:rPr>
          <w:sz w:val="24"/>
          <w:szCs w:val="24"/>
        </w:rPr>
        <w:t>very reluctant</w:t>
      </w:r>
      <w:r w:rsidR="005646A4" w:rsidRPr="00682E51">
        <w:rPr>
          <w:sz w:val="24"/>
          <w:szCs w:val="24"/>
        </w:rPr>
        <w:t>”</w:t>
      </w:r>
      <w:r w:rsidR="0052351E" w:rsidRPr="00682E51">
        <w:rPr>
          <w:sz w:val="24"/>
          <w:szCs w:val="24"/>
        </w:rPr>
        <w:t xml:space="preserve"> accounted for 55.45% and 73.91%, respectively. Situated in a liberating environment, students </w:t>
      </w:r>
      <w:r w:rsidR="00964C11" w:rsidRPr="00682E51">
        <w:rPr>
          <w:rFonts w:hint="eastAsia"/>
          <w:sz w:val="24"/>
          <w:szCs w:val="24"/>
        </w:rPr>
        <w:t>don</w:t>
      </w:r>
      <w:r w:rsidR="00964C11" w:rsidRPr="00682E51">
        <w:rPr>
          <w:sz w:val="24"/>
          <w:szCs w:val="24"/>
        </w:rPr>
        <w:t>’</w:t>
      </w:r>
      <w:r w:rsidR="00964C11" w:rsidRPr="00682E51">
        <w:rPr>
          <w:rFonts w:hint="eastAsia"/>
          <w:sz w:val="24"/>
          <w:szCs w:val="24"/>
        </w:rPr>
        <w:t>t</w:t>
      </w:r>
      <w:r w:rsidR="0052351E" w:rsidRPr="00682E51">
        <w:rPr>
          <w:sz w:val="24"/>
          <w:szCs w:val="24"/>
        </w:rPr>
        <w:t xml:space="preserve"> </w:t>
      </w:r>
      <w:r w:rsidR="00964C11" w:rsidRPr="00682E51">
        <w:rPr>
          <w:rFonts w:hint="eastAsia"/>
          <w:sz w:val="24"/>
          <w:szCs w:val="24"/>
        </w:rPr>
        <w:t>engage</w:t>
      </w:r>
      <w:r w:rsidR="0052351E" w:rsidRPr="00682E51">
        <w:rPr>
          <w:sz w:val="24"/>
          <w:szCs w:val="24"/>
        </w:rPr>
        <w:t xml:space="preserve"> in romantic relationships as eagerly as they anticipated during their secondary education years, </w:t>
      </w:r>
      <w:r w:rsidR="00DC0D55" w:rsidRPr="00682E51">
        <w:rPr>
          <w:sz w:val="24"/>
          <w:szCs w:val="24"/>
        </w:rPr>
        <w:t>an undeniably perplexing phenomenon</w:t>
      </w:r>
      <w:r w:rsidR="0052351E" w:rsidRPr="00682E51">
        <w:rPr>
          <w:sz w:val="24"/>
          <w:szCs w:val="24"/>
        </w:rPr>
        <w:t xml:space="preserve">. Herein are three reasons </w:t>
      </w:r>
      <w:commentRangeStart w:id="2"/>
      <w:r w:rsidR="00EC7DA1" w:rsidRPr="00682E51">
        <w:rPr>
          <w:sz w:val="24"/>
          <w:szCs w:val="24"/>
        </w:rPr>
        <w:t>I</w:t>
      </w:r>
      <w:commentRangeEnd w:id="2"/>
      <w:r w:rsidR="003716CE">
        <w:rPr>
          <w:rStyle w:val="ab"/>
        </w:rPr>
        <w:commentReference w:id="2"/>
      </w:r>
      <w:r w:rsidR="00EC7DA1" w:rsidRPr="00682E51">
        <w:rPr>
          <w:sz w:val="24"/>
          <w:szCs w:val="24"/>
        </w:rPr>
        <w:t xml:space="preserve"> have identified for</w:t>
      </w:r>
      <w:r w:rsidR="0052351E" w:rsidRPr="00682E51">
        <w:rPr>
          <w:sz w:val="24"/>
          <w:szCs w:val="24"/>
        </w:rPr>
        <w:t xml:space="preserve"> this occurrence</w:t>
      </w:r>
      <w:r w:rsidR="001A322A" w:rsidRPr="00682E51">
        <w:rPr>
          <w:sz w:val="24"/>
          <w:szCs w:val="24"/>
        </w:rPr>
        <w:t>: the deficiency in students' capacity for affection, the adverse influence of consumerism on their value system, and the distortion in their self-perception brought about by Utilitarianism.</w:t>
      </w:r>
    </w:p>
    <w:p w14:paraId="54765FD0" w14:textId="3A8E4278" w:rsidR="002B2918" w:rsidRDefault="00350910" w:rsidP="00682E51">
      <w:pPr>
        <w:spacing w:line="480" w:lineRule="auto"/>
        <w:ind w:firstLineChars="200" w:firstLine="480"/>
        <w:jc w:val="left"/>
        <w:rPr>
          <w:sz w:val="24"/>
          <w:szCs w:val="24"/>
        </w:rPr>
        <w:sectPr w:rsidR="002B2918" w:rsidSect="006A37CA">
          <w:headerReference w:type="default" r:id="rId10"/>
          <w:pgSz w:w="11906" w:h="16838"/>
          <w:pgMar w:top="1418" w:right="1797" w:bottom="1440" w:left="1418" w:header="709" w:footer="1418" w:gutter="0"/>
          <w:cols w:space="425"/>
          <w:docGrid w:type="lines" w:linePitch="312"/>
        </w:sectPr>
      </w:pPr>
      <w:r w:rsidRPr="00682E51">
        <w:rPr>
          <w:sz w:val="24"/>
          <w:szCs w:val="24"/>
        </w:rPr>
        <w:t xml:space="preserve">The </w:t>
      </w:r>
      <w:del w:id="3" w:author="WU Jingxuan (HSS)" w:date="2024-04-12T17:22:00Z" w16du:dateUtc="2024-04-12T09:22:00Z">
        <w:r w:rsidR="005A18BD" w:rsidRPr="00682E51" w:rsidDel="00252F3B">
          <w:rPr>
            <w:rFonts w:hint="eastAsia"/>
            <w:sz w:val="24"/>
            <w:szCs w:val="24"/>
          </w:rPr>
          <w:delText>first</w:delText>
        </w:r>
        <w:r w:rsidRPr="00682E51" w:rsidDel="00252F3B">
          <w:rPr>
            <w:sz w:val="24"/>
            <w:szCs w:val="24"/>
          </w:rPr>
          <w:delText xml:space="preserve"> and </w:delText>
        </w:r>
      </w:del>
      <w:r w:rsidRPr="00682E51">
        <w:rPr>
          <w:sz w:val="24"/>
          <w:szCs w:val="24"/>
        </w:rPr>
        <w:t xml:space="preserve">most significant reason is that contemporary Chinese university students lack the capacity for love. </w:t>
      </w:r>
      <w:commentRangeStart w:id="4"/>
      <w:r w:rsidRPr="00682E51">
        <w:rPr>
          <w:sz w:val="24"/>
          <w:szCs w:val="24"/>
        </w:rPr>
        <w:t>As articulated in the famous quote by</w:t>
      </w:r>
      <w:commentRangeEnd w:id="4"/>
      <w:r w:rsidR="00252F3B">
        <w:rPr>
          <w:rStyle w:val="ab"/>
        </w:rPr>
        <w:commentReference w:id="4"/>
      </w:r>
      <w:r w:rsidRPr="00682E51">
        <w:rPr>
          <w:sz w:val="24"/>
          <w:szCs w:val="24"/>
        </w:rPr>
        <w:t xml:space="preserve"> </w:t>
      </w:r>
      <w:r w:rsidR="00650C5C" w:rsidRPr="00682E51">
        <w:rPr>
          <w:sz w:val="24"/>
          <w:szCs w:val="24"/>
        </w:rPr>
        <w:t>Fromm (2013)</w:t>
      </w:r>
      <w:r w:rsidRPr="00682E51">
        <w:rPr>
          <w:sz w:val="24"/>
          <w:szCs w:val="24"/>
        </w:rPr>
        <w:t xml:space="preserve">, </w:t>
      </w:r>
      <w:r w:rsidR="005646A4" w:rsidRPr="00682E51">
        <w:rPr>
          <w:sz w:val="24"/>
          <w:szCs w:val="24"/>
        </w:rPr>
        <w:t>“</w:t>
      </w:r>
      <w:r w:rsidRPr="00682E51">
        <w:rPr>
          <w:sz w:val="24"/>
          <w:szCs w:val="24"/>
        </w:rPr>
        <w:t>Love is an art, it requires knowledge and effort</w:t>
      </w:r>
      <w:commentRangeStart w:id="5"/>
      <w:r w:rsidRPr="00682E51">
        <w:rPr>
          <w:sz w:val="24"/>
          <w:szCs w:val="24"/>
        </w:rPr>
        <w:t>.</w:t>
      </w:r>
      <w:r w:rsidR="005646A4" w:rsidRPr="00682E51">
        <w:rPr>
          <w:sz w:val="24"/>
          <w:szCs w:val="24"/>
        </w:rPr>
        <w:t>”</w:t>
      </w:r>
      <w:commentRangeEnd w:id="5"/>
      <w:r w:rsidR="00252F3B">
        <w:rPr>
          <w:rStyle w:val="ab"/>
        </w:rPr>
        <w:commentReference w:id="5"/>
      </w:r>
      <w:r w:rsidR="005646A4" w:rsidRPr="00682E51">
        <w:rPr>
          <w:rFonts w:hint="eastAsia"/>
          <w:sz w:val="24"/>
          <w:szCs w:val="24"/>
        </w:rPr>
        <w:t xml:space="preserve"> </w:t>
      </w:r>
      <w:r w:rsidR="005646A4" w:rsidRPr="00682E51">
        <w:rPr>
          <w:sz w:val="24"/>
          <w:szCs w:val="24"/>
        </w:rPr>
        <w:t>“</w:t>
      </w:r>
      <w:r w:rsidRPr="00682E51">
        <w:rPr>
          <w:sz w:val="24"/>
          <w:szCs w:val="24"/>
        </w:rPr>
        <w:t>Most people see</w:t>
      </w:r>
      <w:r w:rsidRPr="00682E51">
        <w:rPr>
          <w:rFonts w:hint="eastAsia"/>
          <w:sz w:val="24"/>
          <w:szCs w:val="24"/>
        </w:rPr>
        <w:t xml:space="preserve"> </w:t>
      </w:r>
      <w:r w:rsidRPr="00682E51">
        <w:rPr>
          <w:sz w:val="24"/>
          <w:szCs w:val="24"/>
        </w:rPr>
        <w:t>the problem of love primarily as that of being loved, rather</w:t>
      </w:r>
      <w:r w:rsidRPr="00682E51">
        <w:rPr>
          <w:rFonts w:hint="eastAsia"/>
          <w:sz w:val="24"/>
          <w:szCs w:val="24"/>
        </w:rPr>
        <w:t xml:space="preserve"> </w:t>
      </w:r>
      <w:r w:rsidRPr="00682E51">
        <w:rPr>
          <w:sz w:val="24"/>
          <w:szCs w:val="24"/>
        </w:rPr>
        <w:t>than that of loving, of on</w:t>
      </w:r>
      <w:r w:rsidR="005646A4" w:rsidRPr="00682E51">
        <w:rPr>
          <w:rFonts w:hint="eastAsia"/>
          <w:sz w:val="24"/>
          <w:szCs w:val="24"/>
        </w:rPr>
        <w:t>e</w:t>
      </w:r>
      <w:r w:rsidR="005646A4" w:rsidRPr="00682E51">
        <w:rPr>
          <w:sz w:val="24"/>
          <w:szCs w:val="24"/>
        </w:rPr>
        <w:t>’</w:t>
      </w:r>
      <w:r w:rsidRPr="00682E51">
        <w:rPr>
          <w:sz w:val="24"/>
          <w:szCs w:val="24"/>
        </w:rPr>
        <w:t>s capacity to love</w:t>
      </w:r>
      <w:r w:rsidR="007A384B" w:rsidRPr="00682E51">
        <w:rPr>
          <w:sz w:val="24"/>
          <w:szCs w:val="24"/>
        </w:rPr>
        <w:t>.” (</w:t>
      </w:r>
      <w:r w:rsidR="00262DB6" w:rsidRPr="00682E51">
        <w:rPr>
          <w:rFonts w:hint="eastAsia"/>
          <w:sz w:val="24"/>
          <w:szCs w:val="24"/>
        </w:rPr>
        <w:t>p.7)</w:t>
      </w:r>
      <w:ins w:id="6" w:author="WU Jingxuan (HSS)" w:date="2024-04-12T17:23:00Z" w16du:dateUtc="2024-04-12T09:23:00Z">
        <w:r w:rsidR="00252F3B">
          <w:rPr>
            <w:rFonts w:hint="eastAsia"/>
            <w:sz w:val="24"/>
            <w:szCs w:val="24"/>
          </w:rPr>
          <w:t>.</w:t>
        </w:r>
      </w:ins>
      <w:r w:rsidR="0048598E" w:rsidRPr="00682E51">
        <w:rPr>
          <w:sz w:val="24"/>
          <w:szCs w:val="24"/>
        </w:rPr>
        <w:t xml:space="preserve"> </w:t>
      </w:r>
      <w:r w:rsidR="007A384B" w:rsidRPr="00682E51">
        <w:rPr>
          <w:sz w:val="24"/>
          <w:szCs w:val="24"/>
        </w:rPr>
        <w:t>Yet</w:t>
      </w:r>
      <w:r w:rsidR="007A384B" w:rsidRPr="00682E51">
        <w:rPr>
          <w:rFonts w:hint="eastAsia"/>
          <w:sz w:val="24"/>
          <w:szCs w:val="24"/>
        </w:rPr>
        <w:t xml:space="preserve">, </w:t>
      </w:r>
      <w:del w:id="7" w:author="WU Jingxuan (HSS)" w:date="2024-04-12T17:23:00Z" w16du:dateUtc="2024-04-12T09:23:00Z">
        <w:r w:rsidR="007A384B" w:rsidRPr="00682E51" w:rsidDel="00252F3B">
          <w:rPr>
            <w:rFonts w:hint="eastAsia"/>
            <w:sz w:val="24"/>
            <w:szCs w:val="24"/>
          </w:rPr>
          <w:delText>t</w:delText>
        </w:r>
        <w:r w:rsidR="007A384B" w:rsidRPr="00682E51" w:rsidDel="00252F3B">
          <w:rPr>
            <w:sz w:val="24"/>
            <w:szCs w:val="24"/>
          </w:rPr>
          <w:delText>he majority of</w:delText>
        </w:r>
      </w:del>
      <w:ins w:id="8" w:author="WU Jingxuan (HSS)" w:date="2024-04-12T17:23:00Z" w16du:dateUtc="2024-04-12T09:23:00Z">
        <w:r w:rsidR="00252F3B" w:rsidRPr="00682E51">
          <w:rPr>
            <w:sz w:val="24"/>
            <w:szCs w:val="24"/>
          </w:rPr>
          <w:t>most</w:t>
        </w:r>
      </w:ins>
      <w:r w:rsidR="007A384B" w:rsidRPr="00682E51">
        <w:rPr>
          <w:sz w:val="24"/>
          <w:szCs w:val="24"/>
        </w:rPr>
        <w:t xml:space="preserve"> contemporary Chinese university students</w:t>
      </w:r>
      <w:ins w:id="9" w:author="WU Jingxuan (HSS)" w:date="2024-04-12T17:23:00Z" w16du:dateUtc="2024-04-12T09:23:00Z">
        <w:r w:rsidR="00252F3B">
          <w:rPr>
            <w:rFonts w:hint="eastAsia"/>
            <w:sz w:val="24"/>
            <w:szCs w:val="24"/>
          </w:rPr>
          <w:t xml:space="preserve"> do not </w:t>
        </w:r>
        <w:proofErr w:type="spellStart"/>
        <w:r w:rsidR="00252F3B">
          <w:rPr>
            <w:rFonts w:hint="eastAsia"/>
            <w:sz w:val="24"/>
            <w:szCs w:val="24"/>
          </w:rPr>
          <w:t>know</w:t>
        </w:r>
      </w:ins>
      <w:del w:id="10" w:author="WU Jingxuan (HSS)" w:date="2024-04-12T17:23:00Z" w16du:dateUtc="2024-04-12T09:23:00Z">
        <w:r w:rsidR="007A384B" w:rsidRPr="00682E51" w:rsidDel="00252F3B">
          <w:rPr>
            <w:sz w:val="24"/>
            <w:szCs w:val="24"/>
          </w:rPr>
          <w:delText xml:space="preserve"> lack answers to the question of </w:delText>
        </w:r>
      </w:del>
      <w:r w:rsidR="007A384B" w:rsidRPr="00682E51">
        <w:rPr>
          <w:sz w:val="24"/>
          <w:szCs w:val="24"/>
        </w:rPr>
        <w:t>how</w:t>
      </w:r>
      <w:proofErr w:type="spellEnd"/>
      <w:r w:rsidR="007A384B" w:rsidRPr="00682E51">
        <w:rPr>
          <w:sz w:val="24"/>
          <w:szCs w:val="24"/>
        </w:rPr>
        <w:t xml:space="preserve"> to love. This may be because they are immersed in an online environment from a young age, which makes them unfamiliar with real interpersonal interactions</w:t>
      </w:r>
      <w:commentRangeStart w:id="11"/>
      <w:r w:rsidR="007A384B" w:rsidRPr="00682E51">
        <w:rPr>
          <w:sz w:val="24"/>
          <w:szCs w:val="24"/>
        </w:rPr>
        <w:t>.</w:t>
      </w:r>
      <w:commentRangeEnd w:id="11"/>
      <w:r w:rsidR="00252F3B">
        <w:rPr>
          <w:rStyle w:val="ab"/>
        </w:rPr>
        <w:commentReference w:id="11"/>
      </w:r>
      <w:r w:rsidR="007A384B" w:rsidRPr="00682E51">
        <w:rPr>
          <w:sz w:val="24"/>
          <w:szCs w:val="24"/>
        </w:rPr>
        <w:t xml:space="preserve"> Alternatively, it could be due to the high-pressure education </w:t>
      </w:r>
      <w:r w:rsidR="007A384B" w:rsidRPr="00682E51">
        <w:rPr>
          <w:sz w:val="24"/>
          <w:szCs w:val="24"/>
        </w:rPr>
        <w:lastRenderedPageBreak/>
        <w:t xml:space="preserve">system's prohibition </w:t>
      </w:r>
      <w:commentRangeStart w:id="12"/>
      <w:r w:rsidR="007A384B" w:rsidRPr="00682E51">
        <w:rPr>
          <w:sz w:val="24"/>
          <w:szCs w:val="24"/>
        </w:rPr>
        <w:t xml:space="preserve">on </w:t>
      </w:r>
      <w:commentRangeEnd w:id="12"/>
      <w:r w:rsidR="00252F3B">
        <w:rPr>
          <w:rStyle w:val="ab"/>
        </w:rPr>
        <w:commentReference w:id="12"/>
      </w:r>
    </w:p>
    <w:p w14:paraId="0EDF0E92" w14:textId="44210346" w:rsidR="00350910" w:rsidRPr="00682E51" w:rsidRDefault="007A384B" w:rsidP="002B2918">
      <w:pPr>
        <w:spacing w:line="480" w:lineRule="auto"/>
        <w:jc w:val="left"/>
        <w:rPr>
          <w:sz w:val="24"/>
          <w:szCs w:val="24"/>
        </w:rPr>
      </w:pPr>
      <w:r w:rsidRPr="00682E51">
        <w:rPr>
          <w:sz w:val="24"/>
          <w:szCs w:val="24"/>
        </w:rPr>
        <w:lastRenderedPageBreak/>
        <w:t>puppy love, depriving them of the opportunity to practice the capability for love.</w:t>
      </w:r>
      <w:r w:rsidR="00350910" w:rsidRPr="00682E51">
        <w:rPr>
          <w:sz w:val="24"/>
          <w:szCs w:val="24"/>
        </w:rPr>
        <w:t xml:space="preserve"> Should an individual neglect the holistic development of their personalit</w:t>
      </w:r>
      <w:ins w:id="13" w:author="WU Jingxuan (HSS)" w:date="2024-04-12T17:24:00Z" w16du:dateUtc="2024-04-12T09:24:00Z">
        <w:r w:rsidR="00252F3B">
          <w:rPr>
            <w:rFonts w:hint="eastAsia"/>
            <w:sz w:val="24"/>
            <w:szCs w:val="24"/>
          </w:rPr>
          <w:t>ies</w:t>
        </w:r>
      </w:ins>
      <w:del w:id="14" w:author="WU Jingxuan (HSS)" w:date="2024-04-12T17:24:00Z" w16du:dateUtc="2024-04-12T09:24:00Z">
        <w:r w:rsidR="00350910" w:rsidRPr="00682E51" w:rsidDel="00252F3B">
          <w:rPr>
            <w:sz w:val="24"/>
            <w:szCs w:val="24"/>
          </w:rPr>
          <w:delText>y</w:delText>
        </w:r>
      </w:del>
      <w:r w:rsidR="00350910" w:rsidRPr="00682E51">
        <w:rPr>
          <w:sz w:val="24"/>
          <w:szCs w:val="24"/>
        </w:rPr>
        <w:t xml:space="preserve"> and the attainment of a creative disposition, any endeavor toward love is destined for failure. Absent the ability to love others with humility, courage, sincerity, and discipline, one is perpetually condemned to dissatisfaction in their romantic endeavors</w:t>
      </w:r>
      <w:commentRangeStart w:id="15"/>
      <w:r w:rsidR="00350910" w:rsidRPr="00682E51">
        <w:rPr>
          <w:sz w:val="24"/>
          <w:szCs w:val="24"/>
        </w:rPr>
        <w:t>.</w:t>
      </w:r>
      <w:commentRangeEnd w:id="15"/>
      <w:r w:rsidR="00252F3B">
        <w:rPr>
          <w:rStyle w:val="ab"/>
        </w:rPr>
        <w:commentReference w:id="15"/>
      </w:r>
    </w:p>
    <w:p w14:paraId="650208C6" w14:textId="4C8A17CA" w:rsidR="002B2918" w:rsidRDefault="009B7BDD" w:rsidP="00682E51">
      <w:pPr>
        <w:spacing w:line="480" w:lineRule="auto"/>
        <w:ind w:firstLineChars="200" w:firstLine="480"/>
        <w:jc w:val="left"/>
        <w:rPr>
          <w:sz w:val="24"/>
          <w:szCs w:val="24"/>
        </w:rPr>
        <w:sectPr w:rsidR="002B2918" w:rsidSect="006A37CA">
          <w:headerReference w:type="default" r:id="rId11"/>
          <w:pgSz w:w="11906" w:h="16838"/>
          <w:pgMar w:top="1418" w:right="1418" w:bottom="1418" w:left="1418" w:header="709" w:footer="1418" w:gutter="0"/>
          <w:cols w:space="425"/>
          <w:docGrid w:type="lines" w:linePitch="312"/>
        </w:sectPr>
      </w:pPr>
      <w:r w:rsidRPr="00682E51">
        <w:rPr>
          <w:sz w:val="24"/>
          <w:szCs w:val="24"/>
        </w:rPr>
        <w:t>S</w:t>
      </w:r>
      <w:r w:rsidR="005A18BD" w:rsidRPr="00682E51">
        <w:rPr>
          <w:rFonts w:hint="eastAsia"/>
          <w:sz w:val="24"/>
          <w:szCs w:val="24"/>
        </w:rPr>
        <w:t>econd</w:t>
      </w:r>
      <w:r w:rsidRPr="00682E51">
        <w:rPr>
          <w:sz w:val="24"/>
          <w:szCs w:val="24"/>
        </w:rPr>
        <w:t xml:space="preserve">, due to the impacts of consumerism and meritocracy, the value systems of contemporary Chinese university students have been somewhat distorted. Consequently, under the guidance of </w:t>
      </w:r>
      <w:commentRangeStart w:id="16"/>
      <w:r w:rsidRPr="00682E51">
        <w:rPr>
          <w:sz w:val="24"/>
          <w:szCs w:val="24"/>
        </w:rPr>
        <w:t>this erroneous methodology</w:t>
      </w:r>
      <w:commentRangeEnd w:id="16"/>
      <w:r w:rsidR="00252F3B">
        <w:rPr>
          <w:rStyle w:val="ab"/>
        </w:rPr>
        <w:commentReference w:id="16"/>
      </w:r>
      <w:r w:rsidRPr="00682E51">
        <w:rPr>
          <w:sz w:val="24"/>
          <w:szCs w:val="24"/>
        </w:rPr>
        <w:t xml:space="preserve">, their misconceived notions and methods of courtship have become obstacles to </w:t>
      </w:r>
      <w:del w:id="17" w:author="WU Jingxuan (HSS)" w:date="2024-04-12T17:27:00Z" w16du:dateUtc="2024-04-12T09:27:00Z">
        <w:r w:rsidRPr="00682E51" w:rsidDel="00252F3B">
          <w:rPr>
            <w:sz w:val="24"/>
            <w:szCs w:val="24"/>
          </w:rPr>
          <w:delText xml:space="preserve">entering into </w:delText>
        </w:r>
      </w:del>
      <w:r w:rsidRPr="00682E51">
        <w:rPr>
          <w:sz w:val="24"/>
          <w:szCs w:val="24"/>
        </w:rPr>
        <w:t>romantic relationships. To become what they perceive as worthy of love, they typically adopt several approaches</w:t>
      </w:r>
      <w:r w:rsidR="007A384B" w:rsidRPr="00682E51">
        <w:rPr>
          <w:rFonts w:hint="eastAsia"/>
          <w:sz w:val="24"/>
          <w:szCs w:val="24"/>
        </w:rPr>
        <w:t>.</w:t>
      </w:r>
      <w:r w:rsidRPr="00682E51">
        <w:rPr>
          <w:sz w:val="24"/>
          <w:szCs w:val="24"/>
        </w:rPr>
        <w:t xml:space="preserve"> </w:t>
      </w:r>
      <w:r w:rsidR="007A384B" w:rsidRPr="00682E51">
        <w:rPr>
          <w:rFonts w:hint="eastAsia"/>
          <w:sz w:val="24"/>
          <w:szCs w:val="24"/>
        </w:rPr>
        <w:t>F</w:t>
      </w:r>
      <w:r w:rsidR="00C3520D" w:rsidRPr="00682E51">
        <w:rPr>
          <w:sz w:val="24"/>
          <w:szCs w:val="24"/>
        </w:rPr>
        <w:t>irstly, striving for maximal success, attaining the highest possible academic achievements, earning as much money as possible, and ascending to the highest attainable positions, a pathway predominantly adopted by males</w:t>
      </w:r>
      <w:r w:rsidR="007A384B" w:rsidRPr="00682E51">
        <w:rPr>
          <w:rFonts w:hint="eastAsia"/>
          <w:sz w:val="24"/>
          <w:szCs w:val="24"/>
        </w:rPr>
        <w:t>.</w:t>
      </w:r>
      <w:r w:rsidR="00C3520D" w:rsidRPr="00682E51">
        <w:rPr>
          <w:sz w:val="24"/>
          <w:szCs w:val="24"/>
        </w:rPr>
        <w:t xml:space="preserve"> </w:t>
      </w:r>
      <w:r w:rsidR="007A384B" w:rsidRPr="00682E51">
        <w:rPr>
          <w:rFonts w:hint="eastAsia"/>
          <w:sz w:val="24"/>
          <w:szCs w:val="24"/>
        </w:rPr>
        <w:t>S</w:t>
      </w:r>
      <w:r w:rsidR="00C3520D" w:rsidRPr="00682E51">
        <w:rPr>
          <w:sz w:val="24"/>
          <w:szCs w:val="24"/>
        </w:rPr>
        <w:t>econdly, enhancing their physical appearance through grooming, adorning themselves in luxurious attire, thereby augmenting their allure, a course of action particularly favored by females.</w:t>
      </w:r>
      <w:r w:rsidRPr="00682E51">
        <w:rPr>
          <w:sz w:val="24"/>
          <w:szCs w:val="24"/>
        </w:rPr>
        <w:t xml:space="preserve"> </w:t>
      </w:r>
      <w:r w:rsidR="00AC6CB2" w:rsidRPr="00682E51">
        <w:rPr>
          <w:rFonts w:hint="eastAsia"/>
          <w:sz w:val="24"/>
          <w:szCs w:val="24"/>
        </w:rPr>
        <w:t xml:space="preserve">According to </w:t>
      </w:r>
      <w:r w:rsidR="00AC6CB2" w:rsidRPr="00682E51">
        <w:rPr>
          <w:sz w:val="24"/>
          <w:szCs w:val="24"/>
        </w:rPr>
        <w:t>Fromm (2013)</w:t>
      </w:r>
      <w:r w:rsidR="00AC6CB2" w:rsidRPr="00682E51">
        <w:rPr>
          <w:rFonts w:hint="eastAsia"/>
          <w:sz w:val="24"/>
          <w:szCs w:val="24"/>
        </w:rPr>
        <w:t>, i</w:t>
      </w:r>
      <w:r w:rsidRPr="00682E51">
        <w:rPr>
          <w:sz w:val="24"/>
          <w:szCs w:val="24"/>
        </w:rPr>
        <w:t xml:space="preserve">n a culture dominated by commercialization and where material success is esteemed above all else, it is unsurprising that human romantic relationships and the regulation of the commodity and labor markets follow the same </w:t>
      </w:r>
      <w:r w:rsidR="00AC6CB2" w:rsidRPr="00682E51">
        <w:rPr>
          <w:sz w:val="24"/>
          <w:szCs w:val="24"/>
        </w:rPr>
        <w:t>pattern (</w:t>
      </w:r>
      <w:r w:rsidR="00AC6CB2" w:rsidRPr="00682E51">
        <w:rPr>
          <w:rFonts w:hint="eastAsia"/>
          <w:sz w:val="24"/>
          <w:szCs w:val="24"/>
        </w:rPr>
        <w:t>p.9</w:t>
      </w:r>
      <w:r w:rsidR="00B734CA" w:rsidRPr="00682E51">
        <w:rPr>
          <w:sz w:val="24"/>
          <w:szCs w:val="24"/>
        </w:rPr>
        <w:t>).</w:t>
      </w:r>
      <w:r w:rsidRPr="00682E51">
        <w:rPr>
          <w:sz w:val="24"/>
          <w:szCs w:val="24"/>
        </w:rPr>
        <w:t xml:space="preserve"> However, while this set of values may function effectively in society at large, it often meets with resistance within the university student body. Students are prone to perceive the aforementioned self-presentation behaviors as ostentatious, thereby silently keeping their distance. Indeed, consumerism and meritocracy are fundamentally far removed from </w:t>
      </w:r>
      <w:r w:rsidR="00B06F58" w:rsidRPr="00682E51">
        <w:rPr>
          <w:sz w:val="24"/>
          <w:szCs w:val="24"/>
        </w:rPr>
        <w:t>the</w:t>
      </w:r>
      <w:r w:rsidR="00B06F58">
        <w:rPr>
          <w:sz w:val="24"/>
          <w:szCs w:val="24"/>
        </w:rPr>
        <w:t xml:space="preserve"> essence</w:t>
      </w:r>
      <w:r w:rsidR="00B06F58" w:rsidRPr="00682E51">
        <w:rPr>
          <w:sz w:val="24"/>
          <w:szCs w:val="24"/>
        </w:rPr>
        <w:t xml:space="preserve"> of love. This represents the core flaw of this methodological </w:t>
      </w:r>
    </w:p>
    <w:p w14:paraId="189E07E0" w14:textId="0F369020" w:rsidR="009B7BDD" w:rsidRPr="00682E51" w:rsidRDefault="00B06F58" w:rsidP="002B2918">
      <w:pPr>
        <w:spacing w:line="480" w:lineRule="auto"/>
        <w:jc w:val="left"/>
        <w:rPr>
          <w:sz w:val="24"/>
          <w:szCs w:val="24"/>
        </w:rPr>
      </w:pPr>
      <w:r>
        <w:rPr>
          <w:rFonts w:hint="eastAsia"/>
          <w:sz w:val="24"/>
          <w:szCs w:val="24"/>
        </w:rPr>
        <w:lastRenderedPageBreak/>
        <w:t>approach.</w:t>
      </w:r>
    </w:p>
    <w:p w14:paraId="30F51DAA" w14:textId="6B1CEF47" w:rsidR="00A3042C" w:rsidRPr="00682E51" w:rsidRDefault="000D7C82" w:rsidP="00682E51">
      <w:pPr>
        <w:spacing w:line="480" w:lineRule="auto"/>
        <w:ind w:firstLineChars="200" w:firstLine="480"/>
        <w:jc w:val="left"/>
        <w:rPr>
          <w:sz w:val="24"/>
          <w:szCs w:val="24"/>
        </w:rPr>
      </w:pPr>
      <w:r w:rsidRPr="00682E51">
        <w:rPr>
          <w:sz w:val="24"/>
          <w:szCs w:val="24"/>
        </w:rPr>
        <w:t>The third reason relates to how an achievement society affects students at a metaphysical level.</w:t>
      </w:r>
      <w:r w:rsidRPr="00682E51">
        <w:rPr>
          <w:rFonts w:hint="eastAsia"/>
          <w:sz w:val="24"/>
          <w:szCs w:val="24"/>
        </w:rPr>
        <w:t xml:space="preserve"> </w:t>
      </w:r>
      <w:r w:rsidRPr="00682E51">
        <w:rPr>
          <w:sz w:val="24"/>
          <w:szCs w:val="24"/>
        </w:rPr>
        <w:t>This is due to the internal discipline imposed by elitism on the contemporary Chinese college students' mindset. Consequently, students gradually lose confidence as they continually compare their current state with an idealized condition, experiencing a sense of disappointment.</w:t>
      </w:r>
      <w:r w:rsidR="00614C1B" w:rsidRPr="00682E51">
        <w:rPr>
          <w:sz w:val="24"/>
          <w:szCs w:val="24"/>
        </w:rPr>
        <w:t xml:space="preserve"> The present situation is characterized by the transition from a disciplinary society during high school to a</w:t>
      </w:r>
      <w:r w:rsidR="005646A4" w:rsidRPr="00682E51">
        <w:rPr>
          <w:rFonts w:hint="eastAsia"/>
          <w:sz w:val="24"/>
          <w:szCs w:val="24"/>
        </w:rPr>
        <w:t>n</w:t>
      </w:r>
      <w:r w:rsidR="00614C1B" w:rsidRPr="00682E51">
        <w:rPr>
          <w:sz w:val="24"/>
          <w:szCs w:val="24"/>
        </w:rPr>
        <w:t xml:space="preserve"> </w:t>
      </w:r>
      <w:r w:rsidR="005646A4" w:rsidRPr="00682E51">
        <w:rPr>
          <w:sz w:val="24"/>
          <w:szCs w:val="24"/>
        </w:rPr>
        <w:t xml:space="preserve">achievement </w:t>
      </w:r>
      <w:r w:rsidR="00614C1B" w:rsidRPr="00682E51">
        <w:rPr>
          <w:sz w:val="24"/>
          <w:szCs w:val="24"/>
        </w:rPr>
        <w:t xml:space="preserve">society in college, where individuals are no longer </w:t>
      </w:r>
      <w:r w:rsidR="008E0CEA" w:rsidRPr="00682E51">
        <w:rPr>
          <w:sz w:val="24"/>
          <w:szCs w:val="24"/>
        </w:rPr>
        <w:t>obedience-subjects</w:t>
      </w:r>
      <w:r w:rsidR="00614C1B" w:rsidRPr="00682E51">
        <w:rPr>
          <w:sz w:val="24"/>
          <w:szCs w:val="24"/>
        </w:rPr>
        <w:t xml:space="preserve"> but </w:t>
      </w:r>
      <w:r w:rsidR="008E0CEA" w:rsidRPr="00682E51">
        <w:rPr>
          <w:sz w:val="24"/>
          <w:szCs w:val="24"/>
        </w:rPr>
        <w:t>achievement-subjects</w:t>
      </w:r>
      <w:r w:rsidR="00614C1B" w:rsidRPr="00682E51">
        <w:rPr>
          <w:sz w:val="24"/>
          <w:szCs w:val="24"/>
        </w:rPr>
        <w:t xml:space="preserve">. </w:t>
      </w:r>
      <w:r w:rsidR="002A769E" w:rsidRPr="00682E51">
        <w:rPr>
          <w:sz w:val="24"/>
          <w:szCs w:val="24"/>
        </w:rPr>
        <w:t>As concluded by Han</w:t>
      </w:r>
      <w:r w:rsidR="002A769E" w:rsidRPr="00682E51">
        <w:rPr>
          <w:rFonts w:hint="eastAsia"/>
          <w:sz w:val="24"/>
          <w:szCs w:val="24"/>
        </w:rPr>
        <w:t xml:space="preserve"> (2015)</w:t>
      </w:r>
      <w:r w:rsidR="002A769E" w:rsidRPr="00682E51">
        <w:rPr>
          <w:sz w:val="24"/>
          <w:szCs w:val="24"/>
        </w:rPr>
        <w:t xml:space="preserve">, </w:t>
      </w:r>
      <w:r w:rsidR="005646A4" w:rsidRPr="00682E51">
        <w:rPr>
          <w:sz w:val="24"/>
          <w:szCs w:val="24"/>
        </w:rPr>
        <w:t>“</w:t>
      </w:r>
      <w:r w:rsidR="008E0CEA" w:rsidRPr="00682E51">
        <w:rPr>
          <w:sz w:val="24"/>
          <w:szCs w:val="24"/>
        </w:rPr>
        <w:t xml:space="preserve">They are entrepreneurs of </w:t>
      </w:r>
      <w:r w:rsidR="008876A4" w:rsidRPr="00682E51">
        <w:rPr>
          <w:sz w:val="24"/>
          <w:szCs w:val="24"/>
        </w:rPr>
        <w:t>themselves” (</w:t>
      </w:r>
      <w:r w:rsidR="008876A4" w:rsidRPr="00682E51">
        <w:rPr>
          <w:rFonts w:hint="eastAsia"/>
          <w:sz w:val="24"/>
          <w:szCs w:val="24"/>
        </w:rPr>
        <w:t>p.8)</w:t>
      </w:r>
      <w:r w:rsidR="002A769E" w:rsidRPr="00682E51">
        <w:rPr>
          <w:rFonts w:hint="eastAsia"/>
          <w:sz w:val="24"/>
          <w:szCs w:val="24"/>
        </w:rPr>
        <w:t xml:space="preserve">, </w:t>
      </w:r>
      <w:r w:rsidR="00614C1B" w:rsidRPr="00682E51">
        <w:rPr>
          <w:sz w:val="24"/>
          <w:szCs w:val="24"/>
        </w:rPr>
        <w:t>and as students begin to act as Ehrenberg</w:t>
      </w:r>
      <w:r w:rsidR="00650C5C" w:rsidRPr="00682E51">
        <w:rPr>
          <w:rFonts w:hint="eastAsia"/>
          <w:sz w:val="24"/>
          <w:szCs w:val="24"/>
        </w:rPr>
        <w:t xml:space="preserve"> </w:t>
      </w:r>
      <w:r w:rsidR="0048598E" w:rsidRPr="00682E51">
        <w:rPr>
          <w:rFonts w:hint="eastAsia"/>
          <w:sz w:val="24"/>
          <w:szCs w:val="24"/>
        </w:rPr>
        <w:t>(2010)</w:t>
      </w:r>
      <w:r w:rsidR="00614C1B" w:rsidRPr="00682E51">
        <w:rPr>
          <w:sz w:val="24"/>
          <w:szCs w:val="24"/>
        </w:rPr>
        <w:t xml:space="preserve"> describes</w:t>
      </w:r>
      <w:r w:rsidR="00A3042C" w:rsidRPr="00682E51">
        <w:rPr>
          <w:rFonts w:hint="eastAsia"/>
          <w:sz w:val="24"/>
          <w:szCs w:val="24"/>
        </w:rPr>
        <w:t>:</w:t>
      </w:r>
    </w:p>
    <w:p w14:paraId="2DC69EBA" w14:textId="0EB39C74" w:rsidR="00A3042C" w:rsidRPr="00682E51" w:rsidRDefault="008E0CEA" w:rsidP="00682E51">
      <w:pPr>
        <w:spacing w:line="480" w:lineRule="auto"/>
        <w:ind w:leftChars="500" w:left="1050"/>
        <w:jc w:val="left"/>
        <w:rPr>
          <w:sz w:val="24"/>
          <w:szCs w:val="24"/>
        </w:rPr>
      </w:pPr>
      <w:r w:rsidRPr="00682E51">
        <w:rPr>
          <w:sz w:val="24"/>
          <w:szCs w:val="24"/>
        </w:rPr>
        <w:t>Depression began its ascent when the disciplinary model for behaviors, the rules of authority and observance of taboos that gave social classes as well as both sexes a specific destiny, broke against norms that invited us to undertake personal initiative by enjoining us to be ourselves……The depressed individual is unable to measure up; he is tired of having to become himself.</w:t>
      </w:r>
      <w:r w:rsidR="00A34B84" w:rsidRPr="00682E51">
        <w:rPr>
          <w:rFonts w:hint="eastAsia"/>
          <w:sz w:val="24"/>
          <w:szCs w:val="24"/>
        </w:rPr>
        <w:t xml:space="preserve"> (p.4)</w:t>
      </w:r>
    </w:p>
    <w:p w14:paraId="567B82D7" w14:textId="77777777" w:rsidR="002B2918" w:rsidRDefault="00614C1B" w:rsidP="00682E51">
      <w:pPr>
        <w:spacing w:line="480" w:lineRule="auto"/>
        <w:jc w:val="left"/>
        <w:rPr>
          <w:sz w:val="24"/>
          <w:szCs w:val="24"/>
        </w:rPr>
        <w:sectPr w:rsidR="002B2918" w:rsidSect="006A37CA">
          <w:headerReference w:type="default" r:id="rId12"/>
          <w:pgSz w:w="11906" w:h="16838"/>
          <w:pgMar w:top="1418" w:right="1797" w:bottom="1440" w:left="1418" w:header="709" w:footer="1418" w:gutter="0"/>
          <w:cols w:space="425"/>
          <w:docGrid w:type="lines" w:linePitch="312"/>
        </w:sectPr>
      </w:pPr>
      <w:r w:rsidRPr="00682E51">
        <w:rPr>
          <w:sz w:val="24"/>
          <w:szCs w:val="24"/>
        </w:rPr>
        <w:t xml:space="preserve">Students thus become both the perpetrators and </w:t>
      </w:r>
      <w:r w:rsidR="00B82438" w:rsidRPr="00682E51">
        <w:rPr>
          <w:sz w:val="24"/>
          <w:szCs w:val="24"/>
        </w:rPr>
        <w:t xml:space="preserve">the </w:t>
      </w:r>
      <w:r w:rsidRPr="00682E51">
        <w:rPr>
          <w:sz w:val="24"/>
          <w:szCs w:val="24"/>
        </w:rPr>
        <w:t>victims of violence themselves. As victims, they are supposed to feel lethargy, resignation, and sorrow</w:t>
      </w:r>
      <w:r w:rsidR="00B82438" w:rsidRPr="00682E51">
        <w:rPr>
          <w:rFonts w:hint="eastAsia"/>
          <w:sz w:val="24"/>
          <w:szCs w:val="24"/>
        </w:rPr>
        <w:t>. H</w:t>
      </w:r>
      <w:r w:rsidRPr="00682E51">
        <w:rPr>
          <w:sz w:val="24"/>
          <w:szCs w:val="24"/>
        </w:rPr>
        <w:t>owever, when they are about to sympathize with themselves, they realize that they are also the perpetrators, th</w:t>
      </w:r>
      <w:r w:rsidR="00B82438" w:rsidRPr="00682E51">
        <w:rPr>
          <w:rFonts w:hint="eastAsia"/>
          <w:sz w:val="24"/>
          <w:szCs w:val="24"/>
        </w:rPr>
        <w:t>ereby</w:t>
      </w:r>
      <w:r w:rsidRPr="00682E51">
        <w:rPr>
          <w:sz w:val="24"/>
          <w:szCs w:val="24"/>
        </w:rPr>
        <w:t xml:space="preserve"> forbidding self-pity and compassion towards themselves. This </w:t>
      </w:r>
      <w:r w:rsidR="00D9397B" w:rsidRPr="00682E51">
        <w:rPr>
          <w:sz w:val="24"/>
          <w:szCs w:val="24"/>
        </w:rPr>
        <w:t>vicious cycle</w:t>
      </w:r>
      <w:r w:rsidRPr="00682E51">
        <w:rPr>
          <w:sz w:val="24"/>
          <w:szCs w:val="24"/>
        </w:rPr>
        <w:t xml:space="preserve"> is not only reflected in </w:t>
      </w:r>
      <w:r w:rsidR="00B82438" w:rsidRPr="00682E51">
        <w:rPr>
          <w:sz w:val="24"/>
          <w:szCs w:val="24"/>
        </w:rPr>
        <w:t xml:space="preserve">the </w:t>
      </w:r>
      <w:r w:rsidRPr="00682E51">
        <w:rPr>
          <w:sz w:val="24"/>
          <w:szCs w:val="24"/>
        </w:rPr>
        <w:t>contemporary Chinese college students</w:t>
      </w:r>
      <w:r w:rsidR="005646A4" w:rsidRPr="00682E51">
        <w:rPr>
          <w:sz w:val="24"/>
          <w:szCs w:val="24"/>
        </w:rPr>
        <w:t>’</w:t>
      </w:r>
      <w:r w:rsidRPr="00682E51">
        <w:rPr>
          <w:sz w:val="24"/>
          <w:szCs w:val="24"/>
        </w:rPr>
        <w:t xml:space="preserve"> attitudes toward love but also their approach</w:t>
      </w:r>
      <w:r w:rsidR="00B82438" w:rsidRPr="00682E51">
        <w:rPr>
          <w:rFonts w:hint="eastAsia"/>
          <w:sz w:val="24"/>
          <w:szCs w:val="24"/>
        </w:rPr>
        <w:t>es</w:t>
      </w:r>
      <w:r w:rsidRPr="00682E51">
        <w:rPr>
          <w:sz w:val="24"/>
          <w:szCs w:val="24"/>
        </w:rPr>
        <w:t xml:space="preserve"> to grades, money, and leisure among other aspects of life. It is </w:t>
      </w:r>
    </w:p>
    <w:p w14:paraId="0C228C38" w14:textId="595B4BC8" w:rsidR="008E0CEA" w:rsidRPr="00682E51" w:rsidRDefault="00614C1B" w:rsidP="00682E51">
      <w:pPr>
        <w:spacing w:line="480" w:lineRule="auto"/>
        <w:jc w:val="left"/>
        <w:rPr>
          <w:sz w:val="24"/>
          <w:szCs w:val="24"/>
        </w:rPr>
      </w:pPr>
      <w:r w:rsidRPr="00682E51">
        <w:rPr>
          <w:sz w:val="24"/>
          <w:szCs w:val="24"/>
        </w:rPr>
        <w:lastRenderedPageBreak/>
        <w:t>precisely due to this habitual self-oppression that the excessively high expectations of college students towards love become the initial barrier to entering into romantic relationships, with the continuous pursuit of a perfect state subsequently becoming a significant source of their disenchantment and boredom with love.</w:t>
      </w:r>
    </w:p>
    <w:p w14:paraId="106DC8F2" w14:textId="6360398E" w:rsidR="008E0CEA" w:rsidRPr="00682E51" w:rsidRDefault="00BC6A9A" w:rsidP="00682E51">
      <w:pPr>
        <w:spacing w:line="480" w:lineRule="auto"/>
        <w:ind w:firstLineChars="200" w:firstLine="480"/>
        <w:jc w:val="left"/>
        <w:rPr>
          <w:sz w:val="24"/>
          <w:szCs w:val="24"/>
        </w:rPr>
      </w:pPr>
      <w:r w:rsidRPr="00682E51">
        <w:rPr>
          <w:sz w:val="24"/>
          <w:szCs w:val="24"/>
        </w:rPr>
        <w:t xml:space="preserve">The aforementioned are three reasons identified for the phenomenon of contemporary Chinese university students encountering difficulties in entering romantic relationships. Of course, love is a lifelong </w:t>
      </w:r>
      <w:r w:rsidR="00D9397B" w:rsidRPr="00682E51">
        <w:rPr>
          <w:sz w:val="24"/>
          <w:szCs w:val="24"/>
        </w:rPr>
        <w:t xml:space="preserve">pursuit </w:t>
      </w:r>
      <w:r w:rsidRPr="00682E51">
        <w:rPr>
          <w:sz w:val="24"/>
          <w:szCs w:val="24"/>
        </w:rPr>
        <w:t xml:space="preserve">that requires continual adjustment of attitudes and enhancement of capabilities. Different individuals have various personalized considerations when facing the topic of romantic relationships. </w:t>
      </w:r>
      <w:r w:rsidR="00B4153A" w:rsidRPr="00682E51">
        <w:rPr>
          <w:sz w:val="24"/>
          <w:szCs w:val="24"/>
        </w:rPr>
        <w:t>Among the foregoing rationales</w:t>
      </w:r>
      <w:r w:rsidRPr="00682E51">
        <w:rPr>
          <w:sz w:val="24"/>
          <w:szCs w:val="24"/>
        </w:rPr>
        <w:t xml:space="preserve">, consumerism and achievement </w:t>
      </w:r>
      <w:r w:rsidR="00B4153A" w:rsidRPr="00682E51">
        <w:rPr>
          <w:sz w:val="24"/>
          <w:szCs w:val="24"/>
        </w:rPr>
        <w:t xml:space="preserve">society </w:t>
      </w:r>
      <w:r w:rsidRPr="00682E51">
        <w:rPr>
          <w:sz w:val="24"/>
          <w:szCs w:val="24"/>
        </w:rPr>
        <w:t xml:space="preserve">are modern products of social development, while the lack of ability in love is a perennial issue accompanying humanity </w:t>
      </w:r>
      <w:r w:rsidR="00B4153A" w:rsidRPr="00682E51">
        <w:rPr>
          <w:sz w:val="24"/>
          <w:szCs w:val="24"/>
        </w:rPr>
        <w:t>throughout the ages</w:t>
      </w:r>
      <w:r w:rsidRPr="00682E51">
        <w:rPr>
          <w:sz w:val="24"/>
          <w:szCs w:val="24"/>
        </w:rPr>
        <w:t xml:space="preserve">. It is difficult to predict whether these three reasons will have a lasting impact on the university student population and even broader societal members as time progresses and society develops. Furthermore, whether </w:t>
      </w:r>
      <w:r w:rsidR="008321D9" w:rsidRPr="00682E51">
        <w:rPr>
          <w:rFonts w:hint="eastAsia"/>
          <w:sz w:val="24"/>
          <w:szCs w:val="24"/>
        </w:rPr>
        <w:t xml:space="preserve">the </w:t>
      </w:r>
      <w:r w:rsidRPr="00682E51">
        <w:rPr>
          <w:sz w:val="24"/>
          <w:szCs w:val="24"/>
        </w:rPr>
        <w:t>reluctance to enter romantic relationships will become an influential trend or even a new norm</w:t>
      </w:r>
      <w:r w:rsidR="00B4153A" w:rsidRPr="00682E51">
        <w:rPr>
          <w:rFonts w:hint="eastAsia"/>
          <w:sz w:val="24"/>
          <w:szCs w:val="24"/>
        </w:rPr>
        <w:t>ality</w:t>
      </w:r>
      <w:r w:rsidRPr="00682E51">
        <w:rPr>
          <w:sz w:val="24"/>
          <w:szCs w:val="24"/>
        </w:rPr>
        <w:t xml:space="preserve"> remains uncertain. However, as Berscheid</w:t>
      </w:r>
      <w:r w:rsidR="0041122B" w:rsidRPr="00682E51">
        <w:rPr>
          <w:rFonts w:hint="eastAsia"/>
          <w:sz w:val="24"/>
          <w:szCs w:val="24"/>
        </w:rPr>
        <w:t xml:space="preserve"> (2006)</w:t>
      </w:r>
      <w:r w:rsidRPr="00682E51">
        <w:rPr>
          <w:sz w:val="24"/>
          <w:szCs w:val="24"/>
        </w:rPr>
        <w:t xml:space="preserve"> pointed out, </w:t>
      </w:r>
      <w:r w:rsidR="005646A4" w:rsidRPr="00682E51">
        <w:rPr>
          <w:sz w:val="24"/>
          <w:szCs w:val="24"/>
        </w:rPr>
        <w:t>“</w:t>
      </w:r>
      <w:r w:rsidRPr="00682E51">
        <w:rPr>
          <w:sz w:val="24"/>
          <w:szCs w:val="24"/>
        </w:rPr>
        <w:t xml:space="preserve">the word love is one of the most popular words in the English </w:t>
      </w:r>
      <w:r w:rsidR="00971C06" w:rsidRPr="00682E51">
        <w:rPr>
          <w:sz w:val="24"/>
          <w:szCs w:val="24"/>
        </w:rPr>
        <w:t>language” (</w:t>
      </w:r>
      <w:r w:rsidR="00971C06" w:rsidRPr="00682E51">
        <w:rPr>
          <w:rFonts w:hint="eastAsia"/>
          <w:sz w:val="24"/>
          <w:szCs w:val="24"/>
        </w:rPr>
        <w:t>p.47)</w:t>
      </w:r>
      <w:r w:rsidRPr="00682E51">
        <w:rPr>
          <w:sz w:val="24"/>
          <w:szCs w:val="24"/>
        </w:rPr>
        <w:t xml:space="preserve">. </w:t>
      </w:r>
      <w:r w:rsidR="00375338" w:rsidRPr="00682E51">
        <w:rPr>
          <w:rFonts w:hint="eastAsia"/>
          <w:sz w:val="24"/>
          <w:szCs w:val="24"/>
        </w:rPr>
        <w:t>M</w:t>
      </w:r>
      <w:r w:rsidR="00375338" w:rsidRPr="00682E51">
        <w:rPr>
          <w:sz w:val="24"/>
          <w:szCs w:val="24"/>
        </w:rPr>
        <w:t>ay university students and everyone else be empowered to embrace love in its many forms, and may their journey be filled with fulfillment and joy.</w:t>
      </w:r>
    </w:p>
    <w:p w14:paraId="46B1F844" w14:textId="77777777" w:rsidR="007E5A5C" w:rsidRPr="00682E51" w:rsidRDefault="007E5A5C" w:rsidP="00682E51">
      <w:pPr>
        <w:spacing w:line="480" w:lineRule="auto"/>
        <w:ind w:firstLineChars="200" w:firstLine="480"/>
        <w:jc w:val="left"/>
        <w:rPr>
          <w:sz w:val="24"/>
          <w:szCs w:val="24"/>
        </w:rPr>
      </w:pPr>
    </w:p>
    <w:p w14:paraId="4C571A17" w14:textId="77777777" w:rsidR="007E5A5C" w:rsidRPr="00682E51" w:rsidRDefault="007E5A5C" w:rsidP="00682E51">
      <w:pPr>
        <w:spacing w:line="480" w:lineRule="auto"/>
        <w:ind w:firstLineChars="200" w:firstLine="480"/>
        <w:jc w:val="left"/>
        <w:rPr>
          <w:sz w:val="24"/>
          <w:szCs w:val="24"/>
        </w:rPr>
      </w:pPr>
    </w:p>
    <w:p w14:paraId="725BE1D8" w14:textId="77777777" w:rsidR="007E5A5C" w:rsidRPr="00682E51" w:rsidRDefault="007E5A5C" w:rsidP="00682E51">
      <w:pPr>
        <w:spacing w:line="480" w:lineRule="auto"/>
        <w:jc w:val="left"/>
        <w:rPr>
          <w:sz w:val="24"/>
          <w:szCs w:val="24"/>
        </w:rPr>
      </w:pPr>
    </w:p>
    <w:p w14:paraId="15981A25" w14:textId="77777777" w:rsidR="002B2918" w:rsidRDefault="002B2918" w:rsidP="00682E51">
      <w:pPr>
        <w:spacing w:line="480" w:lineRule="auto"/>
        <w:jc w:val="center"/>
        <w:rPr>
          <w:sz w:val="24"/>
          <w:szCs w:val="24"/>
        </w:rPr>
        <w:sectPr w:rsidR="002B2918" w:rsidSect="006A37CA">
          <w:headerReference w:type="default" r:id="rId13"/>
          <w:pgSz w:w="11906" w:h="16838"/>
          <w:pgMar w:top="1418" w:right="1797" w:bottom="1440" w:left="1418" w:header="709" w:footer="1418" w:gutter="0"/>
          <w:cols w:space="425"/>
          <w:docGrid w:type="lines" w:linePitch="312"/>
        </w:sectPr>
      </w:pPr>
    </w:p>
    <w:p w14:paraId="38E0640F" w14:textId="1AC287C4" w:rsidR="007E5A5C" w:rsidRPr="00682E51" w:rsidRDefault="007E5A5C" w:rsidP="00682E51">
      <w:pPr>
        <w:spacing w:line="480" w:lineRule="auto"/>
        <w:jc w:val="center"/>
        <w:rPr>
          <w:sz w:val="24"/>
          <w:szCs w:val="24"/>
        </w:rPr>
      </w:pPr>
      <w:r w:rsidRPr="00682E51">
        <w:rPr>
          <w:sz w:val="24"/>
          <w:szCs w:val="24"/>
        </w:rPr>
        <w:lastRenderedPageBreak/>
        <w:t>References</w:t>
      </w:r>
    </w:p>
    <w:p w14:paraId="357BE031" w14:textId="708ADFEA" w:rsidR="0041122B" w:rsidRPr="00682E51" w:rsidRDefault="0041122B" w:rsidP="00682E51">
      <w:pPr>
        <w:spacing w:line="480" w:lineRule="auto"/>
        <w:ind w:left="1200" w:hangingChars="500" w:hanging="1200"/>
        <w:jc w:val="left"/>
        <w:rPr>
          <w:sz w:val="24"/>
          <w:szCs w:val="24"/>
        </w:rPr>
      </w:pPr>
      <w:r w:rsidRPr="00682E51">
        <w:rPr>
          <w:sz w:val="24"/>
          <w:szCs w:val="24"/>
        </w:rPr>
        <w:t xml:space="preserve">Berscheid, E. (2006). </w:t>
      </w:r>
      <w:proofErr w:type="spellStart"/>
      <w:r w:rsidRPr="00682E51">
        <w:rPr>
          <w:i/>
          <w:iCs/>
          <w:sz w:val="24"/>
          <w:szCs w:val="24"/>
        </w:rPr>
        <w:t>Ihmisen</w:t>
      </w:r>
      <w:proofErr w:type="spellEnd"/>
      <w:r w:rsidRPr="00682E51">
        <w:rPr>
          <w:i/>
          <w:iCs/>
          <w:sz w:val="24"/>
          <w:szCs w:val="24"/>
        </w:rPr>
        <w:t xml:space="preserve"> </w:t>
      </w:r>
      <w:proofErr w:type="spellStart"/>
      <w:r w:rsidRPr="00682E51">
        <w:rPr>
          <w:i/>
          <w:iCs/>
          <w:sz w:val="24"/>
          <w:szCs w:val="24"/>
        </w:rPr>
        <w:t>suurin</w:t>
      </w:r>
      <w:proofErr w:type="spellEnd"/>
      <w:r w:rsidRPr="00682E51">
        <w:rPr>
          <w:i/>
          <w:iCs/>
          <w:sz w:val="24"/>
          <w:szCs w:val="24"/>
        </w:rPr>
        <w:t xml:space="preserve"> </w:t>
      </w:r>
      <w:proofErr w:type="spellStart"/>
      <w:r w:rsidRPr="00682E51">
        <w:rPr>
          <w:i/>
          <w:iCs/>
          <w:sz w:val="24"/>
          <w:szCs w:val="24"/>
        </w:rPr>
        <w:t>vahvuus</w:t>
      </w:r>
      <w:proofErr w:type="spellEnd"/>
      <w:r w:rsidRPr="00682E51">
        <w:rPr>
          <w:i/>
          <w:iCs/>
          <w:sz w:val="24"/>
          <w:szCs w:val="24"/>
        </w:rPr>
        <w:t xml:space="preserve">: </w:t>
      </w:r>
      <w:proofErr w:type="spellStart"/>
      <w:r w:rsidRPr="00682E51">
        <w:rPr>
          <w:i/>
          <w:iCs/>
          <w:sz w:val="24"/>
          <w:szCs w:val="24"/>
        </w:rPr>
        <w:t>toiset</w:t>
      </w:r>
      <w:proofErr w:type="spellEnd"/>
      <w:r w:rsidRPr="00682E51">
        <w:rPr>
          <w:i/>
          <w:iCs/>
          <w:sz w:val="24"/>
          <w:szCs w:val="24"/>
        </w:rPr>
        <w:t xml:space="preserve"> </w:t>
      </w:r>
      <w:proofErr w:type="spellStart"/>
      <w:r w:rsidRPr="00682E51">
        <w:rPr>
          <w:i/>
          <w:iCs/>
          <w:sz w:val="24"/>
          <w:szCs w:val="24"/>
        </w:rPr>
        <w:t>ihmiset</w:t>
      </w:r>
      <w:proofErr w:type="spellEnd"/>
      <w:r w:rsidRPr="00682E51">
        <w:rPr>
          <w:i/>
          <w:iCs/>
          <w:sz w:val="24"/>
          <w:szCs w:val="24"/>
        </w:rPr>
        <w:t xml:space="preserve"> [The greatest strength of a human being: other human beings]</w:t>
      </w:r>
      <w:r w:rsidRPr="00682E51">
        <w:rPr>
          <w:sz w:val="24"/>
          <w:szCs w:val="24"/>
        </w:rPr>
        <w:t xml:space="preserve">. In L.G. Aspinwall &amp; U.M. Staudinger (Eds.), </w:t>
      </w:r>
      <w:proofErr w:type="spellStart"/>
      <w:r w:rsidRPr="00682E51">
        <w:rPr>
          <w:sz w:val="24"/>
          <w:szCs w:val="24"/>
        </w:rPr>
        <w:t>Ihmisen</w:t>
      </w:r>
      <w:proofErr w:type="spellEnd"/>
      <w:r w:rsidRPr="00682E51">
        <w:rPr>
          <w:sz w:val="24"/>
          <w:szCs w:val="24"/>
        </w:rPr>
        <w:t xml:space="preserve"> </w:t>
      </w:r>
      <w:proofErr w:type="spellStart"/>
      <w:r w:rsidRPr="00682E51">
        <w:rPr>
          <w:sz w:val="24"/>
          <w:szCs w:val="24"/>
        </w:rPr>
        <w:t>vahvuuksien</w:t>
      </w:r>
      <w:proofErr w:type="spellEnd"/>
      <w:r w:rsidRPr="00682E51">
        <w:rPr>
          <w:sz w:val="24"/>
          <w:szCs w:val="24"/>
        </w:rPr>
        <w:t xml:space="preserve"> </w:t>
      </w:r>
      <w:proofErr w:type="spellStart"/>
      <w:r w:rsidRPr="00682E51">
        <w:rPr>
          <w:sz w:val="24"/>
          <w:szCs w:val="24"/>
        </w:rPr>
        <w:t>psykologia</w:t>
      </w:r>
      <w:proofErr w:type="spellEnd"/>
      <w:r w:rsidRPr="00682E51">
        <w:rPr>
          <w:sz w:val="24"/>
          <w:szCs w:val="24"/>
        </w:rPr>
        <w:t xml:space="preserve"> [A psychology of human strengths] (p. 47). Helsinki: Edita.</w:t>
      </w:r>
    </w:p>
    <w:p w14:paraId="12572451" w14:textId="7404D39B" w:rsidR="007E5A5C" w:rsidRPr="00682E51" w:rsidRDefault="00A6100D" w:rsidP="00682E51">
      <w:pPr>
        <w:spacing w:line="480" w:lineRule="auto"/>
        <w:ind w:left="1200" w:hangingChars="500" w:hanging="1200"/>
        <w:jc w:val="left"/>
        <w:rPr>
          <w:sz w:val="24"/>
          <w:szCs w:val="24"/>
        </w:rPr>
      </w:pPr>
      <w:r w:rsidRPr="00682E51">
        <w:rPr>
          <w:sz w:val="24"/>
          <w:szCs w:val="24"/>
        </w:rPr>
        <w:t>China Family Planning Association, China Youth Network, &amp; Tsinghua University Research Center for Public Health. (2020, May 3</w:t>
      </w:r>
      <w:r w:rsidR="00E81E66" w:rsidRPr="00682E51">
        <w:rPr>
          <w:sz w:val="24"/>
          <w:szCs w:val="24"/>
        </w:rPr>
        <w:t xml:space="preserve">). </w:t>
      </w:r>
      <w:r w:rsidR="00E81E66" w:rsidRPr="00682E51">
        <w:rPr>
          <w:i/>
          <w:iCs/>
          <w:sz w:val="24"/>
          <w:szCs w:val="24"/>
        </w:rPr>
        <w:t>China’s</w:t>
      </w:r>
      <w:r w:rsidR="007E5A5C" w:rsidRPr="00682E51">
        <w:rPr>
          <w:i/>
          <w:iCs/>
          <w:sz w:val="24"/>
          <w:szCs w:val="24"/>
        </w:rPr>
        <w:t xml:space="preserve"> college students’ sex and reproductive health survey report 2019-2020.</w:t>
      </w:r>
      <w:r w:rsidR="007E5A5C" w:rsidRPr="00682E51">
        <w:rPr>
          <w:sz w:val="24"/>
          <w:szCs w:val="24"/>
        </w:rPr>
        <w:t xml:space="preserve"> </w:t>
      </w:r>
      <w:hyperlink r:id="rId14" w:anchor="wechat_redirect" w:history="1">
        <w:r w:rsidR="00C70DAF" w:rsidRPr="00682E51">
          <w:rPr>
            <w:rStyle w:val="a7"/>
            <w:sz w:val="24"/>
            <w:szCs w:val="24"/>
          </w:rPr>
          <w:t>https://mp.weixin.qq.com/s?__biz=MzkwNzQwNTEyMA==&amp;mid=2247500595&amp;idx=1&amp;sn=21ef6bc349bcee688878695635fcc0b8&amp;source=41#wechat_redirect</w:t>
        </w:r>
      </w:hyperlink>
    </w:p>
    <w:p w14:paraId="253571F9" w14:textId="1A1F055E" w:rsidR="007E5A5C" w:rsidRPr="00682E51" w:rsidRDefault="007E5A5C" w:rsidP="00682E51">
      <w:pPr>
        <w:spacing w:line="480" w:lineRule="auto"/>
        <w:ind w:left="1200" w:hangingChars="500" w:hanging="1200"/>
        <w:jc w:val="left"/>
        <w:rPr>
          <w:sz w:val="24"/>
          <w:szCs w:val="24"/>
        </w:rPr>
      </w:pPr>
      <w:r w:rsidRPr="00682E51">
        <w:rPr>
          <w:sz w:val="24"/>
          <w:szCs w:val="24"/>
        </w:rPr>
        <w:t xml:space="preserve">Ehrenberg, A. (2010). </w:t>
      </w:r>
      <w:r w:rsidRPr="00682E51">
        <w:rPr>
          <w:i/>
          <w:iCs/>
          <w:sz w:val="24"/>
          <w:szCs w:val="24"/>
        </w:rPr>
        <w:t xml:space="preserve">Weariness of the </w:t>
      </w:r>
      <w:r w:rsidR="008C3724" w:rsidRPr="00682E51">
        <w:rPr>
          <w:rFonts w:hint="eastAsia"/>
          <w:i/>
          <w:iCs/>
          <w:sz w:val="24"/>
          <w:szCs w:val="24"/>
        </w:rPr>
        <w:t>s</w:t>
      </w:r>
      <w:r w:rsidR="008C3724" w:rsidRPr="00682E51">
        <w:rPr>
          <w:i/>
          <w:iCs/>
          <w:sz w:val="24"/>
          <w:szCs w:val="24"/>
        </w:rPr>
        <w:t>elf</w:t>
      </w:r>
      <w:r w:rsidR="00974398" w:rsidRPr="00682E51">
        <w:rPr>
          <w:rFonts w:hint="eastAsia"/>
          <w:i/>
          <w:iCs/>
          <w:sz w:val="24"/>
          <w:szCs w:val="24"/>
        </w:rPr>
        <w:t>:</w:t>
      </w:r>
      <w:r w:rsidR="00974398" w:rsidRPr="00682E51">
        <w:rPr>
          <w:sz w:val="24"/>
          <w:szCs w:val="24"/>
        </w:rPr>
        <w:t xml:space="preserve"> </w:t>
      </w:r>
      <w:r w:rsidR="00974398" w:rsidRPr="00682E51">
        <w:rPr>
          <w:i/>
          <w:iCs/>
          <w:sz w:val="24"/>
          <w:szCs w:val="24"/>
        </w:rPr>
        <w:t xml:space="preserve">Diagnosing the </w:t>
      </w:r>
      <w:r w:rsidR="00974398" w:rsidRPr="00682E51">
        <w:rPr>
          <w:rFonts w:hint="eastAsia"/>
          <w:i/>
          <w:iCs/>
          <w:sz w:val="24"/>
          <w:szCs w:val="24"/>
        </w:rPr>
        <w:t>h</w:t>
      </w:r>
      <w:r w:rsidR="00974398" w:rsidRPr="00682E51">
        <w:rPr>
          <w:i/>
          <w:iCs/>
          <w:sz w:val="24"/>
          <w:szCs w:val="24"/>
        </w:rPr>
        <w:t xml:space="preserve">istory of </w:t>
      </w:r>
      <w:r w:rsidR="00974398" w:rsidRPr="00682E51">
        <w:rPr>
          <w:rFonts w:hint="eastAsia"/>
          <w:i/>
          <w:iCs/>
          <w:sz w:val="24"/>
          <w:szCs w:val="24"/>
        </w:rPr>
        <w:t>d</w:t>
      </w:r>
      <w:r w:rsidR="00974398" w:rsidRPr="00682E51">
        <w:rPr>
          <w:i/>
          <w:iCs/>
          <w:sz w:val="24"/>
          <w:szCs w:val="24"/>
        </w:rPr>
        <w:t>epression</w:t>
      </w:r>
      <w:r w:rsidR="00974398" w:rsidRPr="00682E51">
        <w:rPr>
          <w:rFonts w:hint="eastAsia"/>
          <w:i/>
          <w:iCs/>
          <w:sz w:val="24"/>
          <w:szCs w:val="24"/>
        </w:rPr>
        <w:t xml:space="preserve"> </w:t>
      </w:r>
      <w:r w:rsidR="00974398" w:rsidRPr="00682E51">
        <w:rPr>
          <w:i/>
          <w:iCs/>
          <w:sz w:val="24"/>
          <w:szCs w:val="24"/>
        </w:rPr>
        <w:t xml:space="preserve">in the </w:t>
      </w:r>
      <w:r w:rsidR="00974398" w:rsidRPr="00682E51">
        <w:rPr>
          <w:rFonts w:hint="eastAsia"/>
          <w:i/>
          <w:iCs/>
          <w:sz w:val="24"/>
          <w:szCs w:val="24"/>
        </w:rPr>
        <w:t>c</w:t>
      </w:r>
      <w:r w:rsidR="00974398" w:rsidRPr="00682E51">
        <w:rPr>
          <w:i/>
          <w:iCs/>
          <w:sz w:val="24"/>
          <w:szCs w:val="24"/>
        </w:rPr>
        <w:t xml:space="preserve">ontemporary </w:t>
      </w:r>
      <w:r w:rsidR="00974398" w:rsidRPr="00682E51">
        <w:rPr>
          <w:rFonts w:hint="eastAsia"/>
          <w:i/>
          <w:iCs/>
          <w:sz w:val="24"/>
          <w:szCs w:val="24"/>
        </w:rPr>
        <w:t>a</w:t>
      </w:r>
      <w:r w:rsidR="00974398" w:rsidRPr="00682E51">
        <w:rPr>
          <w:i/>
          <w:iCs/>
          <w:sz w:val="24"/>
          <w:szCs w:val="24"/>
        </w:rPr>
        <w:t>ge</w:t>
      </w:r>
      <w:r w:rsidR="008C3724" w:rsidRPr="00682E51">
        <w:rPr>
          <w:sz w:val="24"/>
          <w:szCs w:val="24"/>
        </w:rPr>
        <w:t xml:space="preserve"> (</w:t>
      </w:r>
      <w:r w:rsidR="00974398" w:rsidRPr="00682E51">
        <w:rPr>
          <w:rFonts w:hint="eastAsia"/>
          <w:sz w:val="24"/>
          <w:szCs w:val="24"/>
        </w:rPr>
        <w:t xml:space="preserve">2nd </w:t>
      </w:r>
      <w:r w:rsidR="00974398" w:rsidRPr="00682E51">
        <w:rPr>
          <w:sz w:val="24"/>
          <w:szCs w:val="24"/>
        </w:rPr>
        <w:t>ed., p.</w:t>
      </w:r>
      <w:r w:rsidR="008C3724" w:rsidRPr="00682E51">
        <w:rPr>
          <w:sz w:val="24"/>
          <w:szCs w:val="24"/>
        </w:rPr>
        <w:t xml:space="preserve"> </w:t>
      </w:r>
      <w:r w:rsidR="008C3724" w:rsidRPr="00682E51">
        <w:rPr>
          <w:rFonts w:hint="eastAsia"/>
          <w:sz w:val="24"/>
          <w:szCs w:val="24"/>
        </w:rPr>
        <w:t>4</w:t>
      </w:r>
      <w:r w:rsidR="008C3724" w:rsidRPr="00682E51">
        <w:rPr>
          <w:sz w:val="24"/>
          <w:szCs w:val="24"/>
        </w:rPr>
        <w:t>)</w:t>
      </w:r>
      <w:r w:rsidRPr="00682E51">
        <w:rPr>
          <w:sz w:val="24"/>
          <w:szCs w:val="24"/>
        </w:rPr>
        <w:t xml:space="preserve">. McGill-Queen’s Press - MQUP. </w:t>
      </w:r>
      <w:hyperlink r:id="rId15" w:history="1">
        <w:r w:rsidRPr="00682E51">
          <w:rPr>
            <w:rStyle w:val="a7"/>
            <w:sz w:val="24"/>
            <w:szCs w:val="24"/>
          </w:rPr>
          <w:t>http://books.google.ie/books?id=ErkeDAAAQBAJ&amp;printsec=frontcover&amp;dq=Weariness+of+the+Self:+Diagnosing+the+History+of+Depression+in+the+Contemporary+Age&amp;hl=&amp;cd=1&amp;source=gbs_api</w:t>
        </w:r>
      </w:hyperlink>
    </w:p>
    <w:p w14:paraId="2BB89E31" w14:textId="38ADEAAE" w:rsidR="007E5A5C" w:rsidRPr="00682E51" w:rsidRDefault="007E5A5C" w:rsidP="00682E51">
      <w:pPr>
        <w:spacing w:line="480" w:lineRule="auto"/>
        <w:ind w:left="1200" w:hangingChars="500" w:hanging="1200"/>
        <w:jc w:val="left"/>
        <w:rPr>
          <w:sz w:val="24"/>
          <w:szCs w:val="24"/>
        </w:rPr>
      </w:pPr>
      <w:r w:rsidRPr="00682E51">
        <w:rPr>
          <w:sz w:val="24"/>
          <w:szCs w:val="24"/>
        </w:rPr>
        <w:t xml:space="preserve">Fromm, E. (2013). </w:t>
      </w:r>
      <w:r w:rsidRPr="00682E51">
        <w:rPr>
          <w:i/>
          <w:iCs/>
          <w:sz w:val="24"/>
          <w:szCs w:val="24"/>
        </w:rPr>
        <w:t xml:space="preserve">The </w:t>
      </w:r>
      <w:r w:rsidR="008C3724" w:rsidRPr="00682E51">
        <w:rPr>
          <w:rFonts w:hint="eastAsia"/>
          <w:i/>
          <w:iCs/>
          <w:sz w:val="24"/>
          <w:szCs w:val="24"/>
        </w:rPr>
        <w:t>a</w:t>
      </w:r>
      <w:r w:rsidRPr="00682E51">
        <w:rPr>
          <w:i/>
          <w:iCs/>
          <w:sz w:val="24"/>
          <w:szCs w:val="24"/>
        </w:rPr>
        <w:t xml:space="preserve">rt of </w:t>
      </w:r>
      <w:r w:rsidR="008C3724" w:rsidRPr="00682E51">
        <w:rPr>
          <w:rFonts w:hint="eastAsia"/>
          <w:i/>
          <w:iCs/>
          <w:sz w:val="24"/>
          <w:szCs w:val="24"/>
        </w:rPr>
        <w:t>l</w:t>
      </w:r>
      <w:r w:rsidRPr="00682E51">
        <w:rPr>
          <w:i/>
          <w:iCs/>
          <w:sz w:val="24"/>
          <w:szCs w:val="24"/>
        </w:rPr>
        <w:t>oving</w:t>
      </w:r>
      <w:r w:rsidR="008C3724" w:rsidRPr="00682E51">
        <w:rPr>
          <w:rFonts w:hint="eastAsia"/>
          <w:sz w:val="24"/>
          <w:szCs w:val="24"/>
        </w:rPr>
        <w:t xml:space="preserve"> </w:t>
      </w:r>
      <w:commentRangeStart w:id="18"/>
      <w:r w:rsidR="008C3724" w:rsidRPr="00682E51">
        <w:rPr>
          <w:sz w:val="24"/>
          <w:szCs w:val="24"/>
        </w:rPr>
        <w:t>(</w:t>
      </w:r>
      <w:r w:rsidR="00974398" w:rsidRPr="00682E51">
        <w:rPr>
          <w:rFonts w:hint="eastAsia"/>
          <w:sz w:val="24"/>
          <w:szCs w:val="24"/>
        </w:rPr>
        <w:t>9th</w:t>
      </w:r>
      <w:r w:rsidR="00974398" w:rsidRPr="00682E51">
        <w:rPr>
          <w:sz w:val="24"/>
          <w:szCs w:val="24"/>
        </w:rPr>
        <w:t>., pp.</w:t>
      </w:r>
      <w:r w:rsidR="008C3724" w:rsidRPr="00682E51">
        <w:rPr>
          <w:sz w:val="24"/>
          <w:szCs w:val="24"/>
        </w:rPr>
        <w:t xml:space="preserve"> 7</w:t>
      </w:r>
      <w:r w:rsidR="008C3724" w:rsidRPr="00682E51">
        <w:rPr>
          <w:rFonts w:hint="eastAsia"/>
          <w:sz w:val="24"/>
          <w:szCs w:val="24"/>
        </w:rPr>
        <w:t>-9</w:t>
      </w:r>
      <w:r w:rsidR="008C3724" w:rsidRPr="00682E51">
        <w:rPr>
          <w:sz w:val="24"/>
          <w:szCs w:val="24"/>
        </w:rPr>
        <w:t>)</w:t>
      </w:r>
      <w:commentRangeEnd w:id="18"/>
      <w:r w:rsidR="00252F3B">
        <w:rPr>
          <w:rStyle w:val="ab"/>
        </w:rPr>
        <w:commentReference w:id="18"/>
      </w:r>
      <w:r w:rsidRPr="00682E51">
        <w:rPr>
          <w:sz w:val="24"/>
          <w:szCs w:val="24"/>
        </w:rPr>
        <w:t xml:space="preserve">. Open Road Media. </w:t>
      </w:r>
      <w:hyperlink r:id="rId16" w:history="1">
        <w:r w:rsidRPr="00682E51">
          <w:rPr>
            <w:rStyle w:val="a7"/>
            <w:sz w:val="24"/>
            <w:szCs w:val="24"/>
          </w:rPr>
          <w:t>http://books.google.ie/books?id=pM8MzzntBRcC&amp;printsec=frontcover&amp;dq=The+Art+Of+Loving&amp;hl=&amp;cd=1&amp;source=gbs_api</w:t>
        </w:r>
      </w:hyperlink>
    </w:p>
    <w:p w14:paraId="097179C0" w14:textId="0310EBFB" w:rsidR="007E5A5C" w:rsidRPr="00682E51" w:rsidRDefault="007E5A5C" w:rsidP="00682E51">
      <w:pPr>
        <w:spacing w:line="480" w:lineRule="auto"/>
        <w:ind w:left="1200" w:hangingChars="500" w:hanging="1200"/>
        <w:jc w:val="left"/>
        <w:rPr>
          <w:rStyle w:val="a7"/>
          <w:sz w:val="24"/>
          <w:szCs w:val="24"/>
        </w:rPr>
      </w:pPr>
      <w:r w:rsidRPr="00682E51">
        <w:rPr>
          <w:sz w:val="24"/>
          <w:szCs w:val="24"/>
        </w:rPr>
        <w:t xml:space="preserve">Han, B. C. (2015). </w:t>
      </w:r>
      <w:r w:rsidRPr="00682E51">
        <w:rPr>
          <w:i/>
          <w:iCs/>
          <w:sz w:val="24"/>
          <w:szCs w:val="24"/>
        </w:rPr>
        <w:t xml:space="preserve">The </w:t>
      </w:r>
      <w:r w:rsidR="008C3724" w:rsidRPr="00682E51">
        <w:rPr>
          <w:rFonts w:hint="eastAsia"/>
          <w:i/>
          <w:iCs/>
          <w:sz w:val="24"/>
          <w:szCs w:val="24"/>
        </w:rPr>
        <w:t>b</w:t>
      </w:r>
      <w:r w:rsidRPr="00682E51">
        <w:rPr>
          <w:i/>
          <w:iCs/>
          <w:sz w:val="24"/>
          <w:szCs w:val="24"/>
        </w:rPr>
        <w:t xml:space="preserve">urnout </w:t>
      </w:r>
      <w:r w:rsidR="008C3724" w:rsidRPr="00682E51">
        <w:rPr>
          <w:rFonts w:hint="eastAsia"/>
          <w:i/>
          <w:iCs/>
          <w:sz w:val="24"/>
          <w:szCs w:val="24"/>
        </w:rPr>
        <w:t>s</w:t>
      </w:r>
      <w:r w:rsidRPr="00682E51">
        <w:rPr>
          <w:i/>
          <w:iCs/>
          <w:sz w:val="24"/>
          <w:szCs w:val="24"/>
        </w:rPr>
        <w:t>ociety</w:t>
      </w:r>
      <w:r w:rsidR="008C3724" w:rsidRPr="00682E51">
        <w:rPr>
          <w:rFonts w:hint="eastAsia"/>
          <w:sz w:val="24"/>
          <w:szCs w:val="24"/>
        </w:rPr>
        <w:t xml:space="preserve"> </w:t>
      </w:r>
      <w:r w:rsidR="008C3724" w:rsidRPr="00682E51">
        <w:rPr>
          <w:sz w:val="24"/>
          <w:szCs w:val="24"/>
        </w:rPr>
        <w:t>(</w:t>
      </w:r>
      <w:r w:rsidR="00974398" w:rsidRPr="00682E51">
        <w:rPr>
          <w:rFonts w:hint="eastAsia"/>
          <w:sz w:val="24"/>
          <w:szCs w:val="24"/>
        </w:rPr>
        <w:t xml:space="preserve">2nd </w:t>
      </w:r>
      <w:r w:rsidR="00974398" w:rsidRPr="00682E51">
        <w:rPr>
          <w:sz w:val="24"/>
          <w:szCs w:val="24"/>
        </w:rPr>
        <w:t>ed.,</w:t>
      </w:r>
      <w:r w:rsidR="00974398" w:rsidRPr="00682E51">
        <w:rPr>
          <w:rFonts w:hint="eastAsia"/>
          <w:sz w:val="24"/>
          <w:szCs w:val="24"/>
        </w:rPr>
        <w:t xml:space="preserve"> </w:t>
      </w:r>
      <w:r w:rsidR="008C3724" w:rsidRPr="00682E51">
        <w:rPr>
          <w:sz w:val="24"/>
          <w:szCs w:val="24"/>
        </w:rPr>
        <w:t xml:space="preserve">p. </w:t>
      </w:r>
      <w:r w:rsidR="008C3724" w:rsidRPr="00682E51">
        <w:rPr>
          <w:rFonts w:hint="eastAsia"/>
          <w:sz w:val="24"/>
          <w:szCs w:val="24"/>
        </w:rPr>
        <w:t>8</w:t>
      </w:r>
      <w:r w:rsidR="008C3724" w:rsidRPr="00682E51">
        <w:rPr>
          <w:sz w:val="24"/>
          <w:szCs w:val="24"/>
        </w:rPr>
        <w:t>)</w:t>
      </w:r>
      <w:r w:rsidRPr="00682E51">
        <w:rPr>
          <w:sz w:val="24"/>
          <w:szCs w:val="24"/>
        </w:rPr>
        <w:t xml:space="preserve">. Stanford University Press. </w:t>
      </w:r>
      <w:hyperlink r:id="rId17" w:history="1">
        <w:r w:rsidRPr="00682E51">
          <w:rPr>
            <w:rStyle w:val="a7"/>
            <w:sz w:val="24"/>
            <w:szCs w:val="24"/>
          </w:rPr>
          <w:t>http://books.google.ie/books?id=SQoNCgAAQBAJ&amp;printsec=frontcover&amp;dq=The+Burnout+Society&amp;hl=&amp;cd=1&amp;source=gbs_api</w:t>
        </w:r>
      </w:hyperlink>
    </w:p>
    <w:p w14:paraId="5D6ABA53" w14:textId="77777777" w:rsidR="002B2918" w:rsidRDefault="002B2918" w:rsidP="00682E51">
      <w:pPr>
        <w:spacing w:line="480" w:lineRule="auto"/>
        <w:ind w:left="1200" w:hangingChars="500" w:hanging="1200"/>
        <w:jc w:val="left"/>
        <w:rPr>
          <w:sz w:val="24"/>
          <w:szCs w:val="24"/>
        </w:rPr>
        <w:sectPr w:rsidR="002B2918" w:rsidSect="006A37CA">
          <w:headerReference w:type="default" r:id="rId18"/>
          <w:pgSz w:w="11906" w:h="16838"/>
          <w:pgMar w:top="1418" w:right="1797" w:bottom="1440" w:left="1418" w:header="709" w:footer="1418" w:gutter="0"/>
          <w:cols w:space="425"/>
          <w:docGrid w:type="lines" w:linePitch="312"/>
        </w:sectPr>
      </w:pPr>
    </w:p>
    <w:p w14:paraId="06255365" w14:textId="7AC7FED1" w:rsidR="00BF4DE3" w:rsidRPr="00682E51" w:rsidRDefault="005915A0" w:rsidP="00682E51">
      <w:pPr>
        <w:spacing w:line="480" w:lineRule="auto"/>
        <w:ind w:left="1200" w:hangingChars="500" w:hanging="1200"/>
        <w:jc w:val="left"/>
        <w:rPr>
          <w:sz w:val="24"/>
          <w:szCs w:val="24"/>
        </w:rPr>
      </w:pPr>
      <w:r w:rsidRPr="00682E51">
        <w:rPr>
          <w:sz w:val="24"/>
          <w:szCs w:val="24"/>
        </w:rPr>
        <w:lastRenderedPageBreak/>
        <w:t>Institute of Psychology of the Chinese Academy of Sciences</w:t>
      </w:r>
      <w:r w:rsidRPr="00682E51">
        <w:rPr>
          <w:rFonts w:hint="eastAsia"/>
          <w:sz w:val="24"/>
          <w:szCs w:val="24"/>
        </w:rPr>
        <w:t xml:space="preserve">. (2023, </w:t>
      </w:r>
      <w:r w:rsidR="006F346C" w:rsidRPr="00682E51">
        <w:rPr>
          <w:rFonts w:hint="eastAsia"/>
          <w:sz w:val="24"/>
          <w:szCs w:val="24"/>
        </w:rPr>
        <w:t>August</w:t>
      </w:r>
      <w:r w:rsidRPr="00682E51">
        <w:rPr>
          <w:sz w:val="24"/>
          <w:szCs w:val="24"/>
        </w:rPr>
        <w:t xml:space="preserve"> </w:t>
      </w:r>
      <w:r w:rsidR="006F346C" w:rsidRPr="00682E51">
        <w:rPr>
          <w:rFonts w:hint="eastAsia"/>
          <w:sz w:val="24"/>
          <w:szCs w:val="24"/>
        </w:rPr>
        <w:t>11</w:t>
      </w:r>
      <w:r w:rsidRPr="00682E51">
        <w:rPr>
          <w:rFonts w:hint="eastAsia"/>
          <w:sz w:val="24"/>
          <w:szCs w:val="24"/>
        </w:rPr>
        <w:t xml:space="preserve">). </w:t>
      </w:r>
      <w:r w:rsidRPr="00682E51">
        <w:rPr>
          <w:rFonts w:hint="eastAsia"/>
          <w:i/>
          <w:iCs/>
          <w:sz w:val="24"/>
          <w:szCs w:val="24"/>
        </w:rPr>
        <w:t>P</w:t>
      </w:r>
      <w:r w:rsidRPr="00682E51">
        <w:rPr>
          <w:i/>
          <w:iCs/>
          <w:sz w:val="24"/>
          <w:szCs w:val="24"/>
        </w:rPr>
        <w:t xml:space="preserve">sychological </w:t>
      </w:r>
      <w:r w:rsidRPr="00682E51">
        <w:rPr>
          <w:rFonts w:hint="eastAsia"/>
          <w:i/>
          <w:iCs/>
          <w:sz w:val="24"/>
          <w:szCs w:val="24"/>
        </w:rPr>
        <w:t>h</w:t>
      </w:r>
      <w:r w:rsidRPr="00682E51">
        <w:rPr>
          <w:i/>
          <w:iCs/>
          <w:sz w:val="24"/>
          <w:szCs w:val="24"/>
        </w:rPr>
        <w:t xml:space="preserve">ealth </w:t>
      </w:r>
      <w:r w:rsidRPr="00682E51">
        <w:rPr>
          <w:rFonts w:hint="eastAsia"/>
          <w:i/>
          <w:iCs/>
          <w:sz w:val="24"/>
          <w:szCs w:val="24"/>
        </w:rPr>
        <w:t>s</w:t>
      </w:r>
      <w:r w:rsidRPr="00682E51">
        <w:rPr>
          <w:i/>
          <w:iCs/>
          <w:sz w:val="24"/>
          <w:szCs w:val="24"/>
        </w:rPr>
        <w:t xml:space="preserve">tatus of </w:t>
      </w:r>
      <w:r w:rsidRPr="00682E51">
        <w:rPr>
          <w:rFonts w:hint="eastAsia"/>
          <w:i/>
          <w:iCs/>
          <w:sz w:val="24"/>
          <w:szCs w:val="24"/>
        </w:rPr>
        <w:t>c</w:t>
      </w:r>
      <w:r w:rsidRPr="00682E51">
        <w:rPr>
          <w:i/>
          <w:iCs/>
          <w:sz w:val="24"/>
          <w:szCs w:val="24"/>
        </w:rPr>
        <w:t xml:space="preserve">ollege </w:t>
      </w:r>
      <w:r w:rsidRPr="00682E51">
        <w:rPr>
          <w:rFonts w:hint="eastAsia"/>
          <w:i/>
          <w:iCs/>
          <w:sz w:val="24"/>
          <w:szCs w:val="24"/>
        </w:rPr>
        <w:t>s</w:t>
      </w:r>
      <w:r w:rsidRPr="00682E51">
        <w:rPr>
          <w:i/>
          <w:iCs/>
          <w:sz w:val="24"/>
          <w:szCs w:val="24"/>
        </w:rPr>
        <w:t>tudents</w:t>
      </w:r>
      <w:r w:rsidRPr="00682E51">
        <w:rPr>
          <w:rFonts w:hint="eastAsia"/>
          <w:i/>
          <w:iCs/>
          <w:sz w:val="24"/>
          <w:szCs w:val="24"/>
        </w:rPr>
        <w:t xml:space="preserve"> </w:t>
      </w:r>
      <w:proofErr w:type="gramStart"/>
      <w:r w:rsidRPr="00682E51">
        <w:rPr>
          <w:rFonts w:hint="eastAsia"/>
          <w:i/>
          <w:iCs/>
          <w:sz w:val="24"/>
          <w:szCs w:val="24"/>
        </w:rPr>
        <w:t>r</w:t>
      </w:r>
      <w:r w:rsidRPr="00682E51">
        <w:rPr>
          <w:i/>
          <w:iCs/>
          <w:sz w:val="24"/>
          <w:szCs w:val="24"/>
        </w:rPr>
        <w:t>eport</w:t>
      </w:r>
      <w:proofErr w:type="gramEnd"/>
      <w:r w:rsidRPr="00682E51">
        <w:rPr>
          <w:i/>
          <w:iCs/>
          <w:sz w:val="24"/>
          <w:szCs w:val="24"/>
        </w:rPr>
        <w:t xml:space="preserve"> 2022</w:t>
      </w:r>
      <w:r w:rsidRPr="00682E51">
        <w:rPr>
          <w:rFonts w:hint="eastAsia"/>
          <w:i/>
          <w:iCs/>
          <w:sz w:val="24"/>
          <w:szCs w:val="24"/>
        </w:rPr>
        <w:t>.</w:t>
      </w:r>
      <w:r w:rsidR="00BF4DE3" w:rsidRPr="00682E51">
        <w:rPr>
          <w:sz w:val="24"/>
          <w:szCs w:val="24"/>
        </w:rPr>
        <w:t xml:space="preserve"> http://psy.china.com.cn/2023-08/11/content_42460957.htm</w:t>
      </w:r>
    </w:p>
    <w:sectPr w:rsidR="00BF4DE3" w:rsidRPr="00682E51" w:rsidSect="006A37CA">
      <w:headerReference w:type="default" r:id="rId19"/>
      <w:pgSz w:w="11906" w:h="16838"/>
      <w:pgMar w:top="1418" w:right="1797" w:bottom="1440" w:left="1418" w:header="709" w:footer="1418"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WU Jingxuan (HSS)" w:date="2024-04-12T17:21:00Z" w:initials="菁吴">
    <w:p w14:paraId="24512FFB" w14:textId="77777777" w:rsidR="003716CE" w:rsidRDefault="003716CE" w:rsidP="003716CE">
      <w:pPr>
        <w:pStyle w:val="ac"/>
      </w:pPr>
      <w:r>
        <w:rPr>
          <w:rStyle w:val="ab"/>
        </w:rPr>
        <w:annotationRef/>
      </w:r>
      <w:r>
        <w:t>Avoid using first person</w:t>
      </w:r>
    </w:p>
  </w:comment>
  <w:comment w:id="4" w:author="WU Jingxuan (HSS)" w:date="2024-04-12T17:23:00Z" w:initials="菁吴">
    <w:p w14:paraId="728A35BA" w14:textId="77777777" w:rsidR="00252F3B" w:rsidRDefault="00252F3B" w:rsidP="00252F3B">
      <w:pPr>
        <w:pStyle w:val="ac"/>
      </w:pPr>
      <w:r>
        <w:rPr>
          <w:rStyle w:val="ab"/>
        </w:rPr>
        <w:annotationRef/>
      </w:r>
      <w:r>
        <w:t>Wordy phrase</w:t>
      </w:r>
    </w:p>
  </w:comment>
  <w:comment w:id="5" w:author="WU Jingxuan (HSS)" w:date="2024-04-12T17:23:00Z" w:initials="菁吴">
    <w:p w14:paraId="303F6C95" w14:textId="77777777" w:rsidR="00252F3B" w:rsidRDefault="00252F3B" w:rsidP="00252F3B">
      <w:pPr>
        <w:pStyle w:val="ac"/>
      </w:pPr>
      <w:r>
        <w:rPr>
          <w:rStyle w:val="ab"/>
        </w:rPr>
        <w:annotationRef/>
      </w:r>
      <w:r>
        <w:t xml:space="preserve">Page number? </w:t>
      </w:r>
    </w:p>
  </w:comment>
  <w:comment w:id="11" w:author="WU Jingxuan (HSS)" w:date="2024-04-12T17:24:00Z" w:initials="菁吴">
    <w:p w14:paraId="6CE35AEA" w14:textId="77777777" w:rsidR="00252F3B" w:rsidRDefault="00252F3B" w:rsidP="00252F3B">
      <w:pPr>
        <w:pStyle w:val="ac"/>
      </w:pPr>
      <w:r>
        <w:rPr>
          <w:rStyle w:val="ab"/>
        </w:rPr>
        <w:annotationRef/>
      </w:r>
      <w:r>
        <w:t xml:space="preserve">Reference. </w:t>
      </w:r>
    </w:p>
  </w:comment>
  <w:comment w:id="12" w:author="WU Jingxuan (HSS)" w:date="2024-04-12T17:24:00Z" w:initials="菁吴">
    <w:p w14:paraId="305E2653" w14:textId="77777777" w:rsidR="00252F3B" w:rsidRDefault="00252F3B" w:rsidP="00252F3B">
      <w:pPr>
        <w:pStyle w:val="ac"/>
      </w:pPr>
      <w:r>
        <w:rPr>
          <w:rStyle w:val="ab"/>
        </w:rPr>
        <w:annotationRef/>
      </w:r>
      <w:r>
        <w:t xml:space="preserve">Pay attention to formatting. </w:t>
      </w:r>
    </w:p>
  </w:comment>
  <w:comment w:id="15" w:author="WU Jingxuan (HSS)" w:date="2024-04-12T17:25:00Z" w:initials="菁吴">
    <w:p w14:paraId="20854159" w14:textId="77777777" w:rsidR="00252F3B" w:rsidRDefault="00252F3B" w:rsidP="00252F3B">
      <w:pPr>
        <w:pStyle w:val="ac"/>
      </w:pPr>
      <w:r>
        <w:rPr>
          <w:rStyle w:val="ab"/>
        </w:rPr>
        <w:annotationRef/>
      </w:r>
      <w:r>
        <w:t xml:space="preserve">You need to provide more evidence to back up your claims. </w:t>
      </w:r>
    </w:p>
  </w:comment>
  <w:comment w:id="16" w:author="WU Jingxuan (HSS)" w:date="2024-04-12T17:26:00Z" w:initials="菁吴">
    <w:p w14:paraId="674537A5" w14:textId="77777777" w:rsidR="00252F3B" w:rsidRDefault="00252F3B" w:rsidP="00252F3B">
      <w:pPr>
        <w:pStyle w:val="ac"/>
      </w:pPr>
      <w:r>
        <w:rPr>
          <w:rStyle w:val="ab"/>
        </w:rPr>
        <w:annotationRef/>
      </w:r>
      <w:r>
        <w:t xml:space="preserve">If you want to focus on the wrong perception of “meritocracy” and “consumerism”, you need to explain a bit about these two terms, and then analyze how they related to the romantic relationship. </w:t>
      </w:r>
    </w:p>
  </w:comment>
  <w:comment w:id="18" w:author="WU Jingxuan (HSS)" w:date="2024-04-12T17:30:00Z" w:initials="菁吴">
    <w:p w14:paraId="34CA5D70" w14:textId="77777777" w:rsidR="00252F3B" w:rsidRDefault="00252F3B" w:rsidP="00252F3B">
      <w:pPr>
        <w:pStyle w:val="ac"/>
      </w:pPr>
      <w:r>
        <w:rPr>
          <w:rStyle w:val="ab"/>
        </w:rPr>
        <w:annotationRef/>
      </w:r>
      <w:r>
        <w:t xml:space="preserve">This is not the APA format.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512FFB" w15:done="0"/>
  <w15:commentEx w15:paraId="728A35BA" w15:done="0"/>
  <w15:commentEx w15:paraId="303F6C95" w15:done="0"/>
  <w15:commentEx w15:paraId="6CE35AEA" w15:done="0"/>
  <w15:commentEx w15:paraId="305E2653" w15:done="0"/>
  <w15:commentEx w15:paraId="20854159" w15:done="0"/>
  <w15:commentEx w15:paraId="674537A5" w15:done="0"/>
  <w15:commentEx w15:paraId="34CA5D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589A76" w16cex:dateUtc="2024-04-12T09:21:00Z"/>
  <w16cex:commentExtensible w16cex:durableId="009EC50E" w16cex:dateUtc="2024-04-12T09:23:00Z"/>
  <w16cex:commentExtensible w16cex:durableId="05E1B592" w16cex:dateUtc="2024-04-12T09:23:00Z"/>
  <w16cex:commentExtensible w16cex:durableId="356B033B" w16cex:dateUtc="2024-04-12T09:24:00Z"/>
  <w16cex:commentExtensible w16cex:durableId="49A1786F" w16cex:dateUtc="2024-04-12T09:24:00Z"/>
  <w16cex:commentExtensible w16cex:durableId="7A424CAF" w16cex:dateUtc="2024-04-12T09:25:00Z"/>
  <w16cex:commentExtensible w16cex:durableId="61CD1A56" w16cex:dateUtc="2024-04-12T09:26:00Z"/>
  <w16cex:commentExtensible w16cex:durableId="5F621899" w16cex:dateUtc="2024-04-12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512FFB" w16cid:durableId="2C589A76"/>
  <w16cid:commentId w16cid:paraId="728A35BA" w16cid:durableId="009EC50E"/>
  <w16cid:commentId w16cid:paraId="303F6C95" w16cid:durableId="05E1B592"/>
  <w16cid:commentId w16cid:paraId="6CE35AEA" w16cid:durableId="356B033B"/>
  <w16cid:commentId w16cid:paraId="305E2653" w16cid:durableId="49A1786F"/>
  <w16cid:commentId w16cid:paraId="20854159" w16cid:durableId="7A424CAF"/>
  <w16cid:commentId w16cid:paraId="674537A5" w16cid:durableId="61CD1A56"/>
  <w16cid:commentId w16cid:paraId="34CA5D70" w16cid:durableId="5F6218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BA9B6" w14:textId="77777777" w:rsidR="006A37CA" w:rsidRDefault="006A37CA" w:rsidP="0052351E">
      <w:r>
        <w:separator/>
      </w:r>
    </w:p>
  </w:endnote>
  <w:endnote w:type="continuationSeparator" w:id="0">
    <w:p w14:paraId="48B483DC" w14:textId="77777777" w:rsidR="006A37CA" w:rsidRDefault="006A37CA" w:rsidP="0052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DB8FE" w14:textId="77777777" w:rsidR="006A37CA" w:rsidRDefault="006A37CA" w:rsidP="0052351E">
      <w:r>
        <w:separator/>
      </w:r>
    </w:p>
  </w:footnote>
  <w:footnote w:type="continuationSeparator" w:id="0">
    <w:p w14:paraId="6AA020CA" w14:textId="77777777" w:rsidR="006A37CA" w:rsidRDefault="006A37CA" w:rsidP="00523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051F5" w14:textId="486699AE" w:rsidR="00FB471A" w:rsidRDefault="00FB471A">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sidR="002B2918">
      <w:rPr>
        <w:rFonts w:hint="eastAsia"/>
      </w:rPr>
      <w:t>1</w:t>
    </w:r>
    <w:r w:rsidRPr="00F32955">
      <w:t xml:space="preserve"> of </w:t>
    </w:r>
    <w:r>
      <w:rPr>
        <w:rFonts w:hint="eastAsia"/>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2491E" w14:textId="20E8B5DF"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2</w:t>
    </w:r>
    <w:r w:rsidRPr="00F32955">
      <w:t xml:space="preserve"> of </w:t>
    </w:r>
    <w:r>
      <w:rPr>
        <w:rFonts w:hint="eastAsia"/>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BE41D" w14:textId="6208E10D"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3</w:t>
    </w:r>
    <w:r w:rsidRPr="00F32955">
      <w:t xml:space="preserve"> of </w:t>
    </w:r>
    <w:r>
      <w:rPr>
        <w:rFonts w:hint="eastAsia"/>
      </w:rPr>
      <w:t>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0D8F1" w14:textId="7B56D6D1"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4</w:t>
    </w:r>
    <w:r w:rsidRPr="00F32955">
      <w:t xml:space="preserve"> of </w:t>
    </w:r>
    <w:r>
      <w:rPr>
        <w:rFonts w:hint="eastAsia"/>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310C9" w14:textId="74C5A57E"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5</w:t>
    </w:r>
    <w:r w:rsidRPr="00F32955">
      <w:t xml:space="preserve"> of </w:t>
    </w:r>
    <w:r>
      <w:rPr>
        <w:rFonts w:hint="eastAsia"/>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80903" w14:textId="19083467"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6</w:t>
    </w:r>
    <w:r w:rsidRPr="00F32955">
      <w:t xml:space="preserve"> of </w:t>
    </w:r>
    <w:r>
      <w:rPr>
        <w:rFonts w:hint="eastAsia"/>
      </w:rPr>
      <w:t>6</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U Jingxuan (HSS)">
    <w15:presenceInfo w15:providerId="AD" w15:userId="S::wujingxuan@cuhk.edu.cn::d6912ce2-f976-4a64-8f77-744ce5634e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D6"/>
    <w:rsid w:val="000433AC"/>
    <w:rsid w:val="00055FEB"/>
    <w:rsid w:val="00073555"/>
    <w:rsid w:val="000D7C82"/>
    <w:rsid w:val="0011755D"/>
    <w:rsid w:val="00137E1D"/>
    <w:rsid w:val="001A322A"/>
    <w:rsid w:val="001F35C1"/>
    <w:rsid w:val="00230D9C"/>
    <w:rsid w:val="00252F3B"/>
    <w:rsid w:val="00262DB6"/>
    <w:rsid w:val="002A769E"/>
    <w:rsid w:val="002B2918"/>
    <w:rsid w:val="00333A3B"/>
    <w:rsid w:val="00350910"/>
    <w:rsid w:val="00370E2A"/>
    <w:rsid w:val="003716CE"/>
    <w:rsid w:val="00375338"/>
    <w:rsid w:val="0041122B"/>
    <w:rsid w:val="004649E9"/>
    <w:rsid w:val="0048598E"/>
    <w:rsid w:val="004B65C2"/>
    <w:rsid w:val="00503F24"/>
    <w:rsid w:val="00512B42"/>
    <w:rsid w:val="0052351E"/>
    <w:rsid w:val="0054732E"/>
    <w:rsid w:val="005646A4"/>
    <w:rsid w:val="005915A0"/>
    <w:rsid w:val="005A18BD"/>
    <w:rsid w:val="005C3E3F"/>
    <w:rsid w:val="00614C1B"/>
    <w:rsid w:val="00650C5C"/>
    <w:rsid w:val="00665890"/>
    <w:rsid w:val="00682E51"/>
    <w:rsid w:val="006A37CA"/>
    <w:rsid w:val="006F346C"/>
    <w:rsid w:val="007166DA"/>
    <w:rsid w:val="007365FF"/>
    <w:rsid w:val="0078120C"/>
    <w:rsid w:val="00796F66"/>
    <w:rsid w:val="007A384B"/>
    <w:rsid w:val="007A6600"/>
    <w:rsid w:val="007E5329"/>
    <w:rsid w:val="007E5A5C"/>
    <w:rsid w:val="008321D9"/>
    <w:rsid w:val="00845038"/>
    <w:rsid w:val="008876A4"/>
    <w:rsid w:val="008C3724"/>
    <w:rsid w:val="008D13D6"/>
    <w:rsid w:val="008D355A"/>
    <w:rsid w:val="008E0CEA"/>
    <w:rsid w:val="008F5CA7"/>
    <w:rsid w:val="00907E84"/>
    <w:rsid w:val="00964C11"/>
    <w:rsid w:val="00971C06"/>
    <w:rsid w:val="00974398"/>
    <w:rsid w:val="009B7BDD"/>
    <w:rsid w:val="00A3042C"/>
    <w:rsid w:val="00A3112B"/>
    <w:rsid w:val="00A3204A"/>
    <w:rsid w:val="00A34B84"/>
    <w:rsid w:val="00A6100D"/>
    <w:rsid w:val="00AA6EA4"/>
    <w:rsid w:val="00AC6CB2"/>
    <w:rsid w:val="00B026A1"/>
    <w:rsid w:val="00B06F58"/>
    <w:rsid w:val="00B4153A"/>
    <w:rsid w:val="00B72185"/>
    <w:rsid w:val="00B734CA"/>
    <w:rsid w:val="00B82438"/>
    <w:rsid w:val="00BC6A9A"/>
    <w:rsid w:val="00BF4DE3"/>
    <w:rsid w:val="00C21DA0"/>
    <w:rsid w:val="00C3520D"/>
    <w:rsid w:val="00C664EF"/>
    <w:rsid w:val="00C70DAF"/>
    <w:rsid w:val="00CD3E23"/>
    <w:rsid w:val="00D01C15"/>
    <w:rsid w:val="00D14EC2"/>
    <w:rsid w:val="00D50546"/>
    <w:rsid w:val="00D8696A"/>
    <w:rsid w:val="00D9397B"/>
    <w:rsid w:val="00DC003C"/>
    <w:rsid w:val="00DC0D55"/>
    <w:rsid w:val="00DD01D6"/>
    <w:rsid w:val="00E5219F"/>
    <w:rsid w:val="00E716F1"/>
    <w:rsid w:val="00E81D66"/>
    <w:rsid w:val="00E81E66"/>
    <w:rsid w:val="00E85678"/>
    <w:rsid w:val="00EB4C79"/>
    <w:rsid w:val="00EC7DA1"/>
    <w:rsid w:val="00F14D19"/>
    <w:rsid w:val="00FB4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E5B6D6"/>
  <w15:chartTrackingRefBased/>
  <w15:docId w15:val="{F88A6C1E-9A00-400C-9BE6-3D3F0928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51E"/>
    <w:pPr>
      <w:tabs>
        <w:tab w:val="center" w:pos="4153"/>
        <w:tab w:val="right" w:pos="8306"/>
      </w:tabs>
      <w:snapToGrid w:val="0"/>
      <w:jc w:val="center"/>
    </w:pPr>
    <w:rPr>
      <w:sz w:val="18"/>
      <w:szCs w:val="18"/>
    </w:rPr>
  </w:style>
  <w:style w:type="character" w:customStyle="1" w:styleId="a4">
    <w:name w:val="页眉 字符"/>
    <w:basedOn w:val="a0"/>
    <w:link w:val="a3"/>
    <w:uiPriority w:val="99"/>
    <w:rsid w:val="0052351E"/>
    <w:rPr>
      <w:sz w:val="18"/>
      <w:szCs w:val="18"/>
    </w:rPr>
  </w:style>
  <w:style w:type="paragraph" w:styleId="a5">
    <w:name w:val="footer"/>
    <w:basedOn w:val="a"/>
    <w:link w:val="a6"/>
    <w:uiPriority w:val="99"/>
    <w:unhideWhenUsed/>
    <w:rsid w:val="0052351E"/>
    <w:pPr>
      <w:tabs>
        <w:tab w:val="center" w:pos="4153"/>
        <w:tab w:val="right" w:pos="8306"/>
      </w:tabs>
      <w:snapToGrid w:val="0"/>
      <w:jc w:val="left"/>
    </w:pPr>
    <w:rPr>
      <w:sz w:val="18"/>
      <w:szCs w:val="18"/>
    </w:rPr>
  </w:style>
  <w:style w:type="character" w:customStyle="1" w:styleId="a6">
    <w:name w:val="页脚 字符"/>
    <w:basedOn w:val="a0"/>
    <w:link w:val="a5"/>
    <w:uiPriority w:val="99"/>
    <w:rsid w:val="0052351E"/>
    <w:rPr>
      <w:sz w:val="18"/>
      <w:szCs w:val="18"/>
    </w:rPr>
  </w:style>
  <w:style w:type="character" w:styleId="a7">
    <w:name w:val="Hyperlink"/>
    <w:basedOn w:val="a0"/>
    <w:uiPriority w:val="99"/>
    <w:unhideWhenUsed/>
    <w:rsid w:val="007E5A5C"/>
    <w:rPr>
      <w:color w:val="467886" w:themeColor="hyperlink"/>
      <w:u w:val="single"/>
    </w:rPr>
  </w:style>
  <w:style w:type="character" w:styleId="a8">
    <w:name w:val="Unresolved Mention"/>
    <w:basedOn w:val="a0"/>
    <w:uiPriority w:val="99"/>
    <w:semiHidden/>
    <w:unhideWhenUsed/>
    <w:rsid w:val="007E5A5C"/>
    <w:rPr>
      <w:color w:val="605E5C"/>
      <w:shd w:val="clear" w:color="auto" w:fill="E1DFDD"/>
    </w:rPr>
  </w:style>
  <w:style w:type="character" w:styleId="a9">
    <w:name w:val="FollowedHyperlink"/>
    <w:basedOn w:val="a0"/>
    <w:uiPriority w:val="99"/>
    <w:semiHidden/>
    <w:unhideWhenUsed/>
    <w:rsid w:val="00E716F1"/>
    <w:rPr>
      <w:color w:val="96607D" w:themeColor="followedHyperlink"/>
      <w:u w:val="single"/>
    </w:rPr>
  </w:style>
  <w:style w:type="paragraph" w:styleId="aa">
    <w:name w:val="Revision"/>
    <w:hidden/>
    <w:uiPriority w:val="99"/>
    <w:semiHidden/>
    <w:rsid w:val="003716CE"/>
  </w:style>
  <w:style w:type="character" w:styleId="ab">
    <w:name w:val="annotation reference"/>
    <w:basedOn w:val="a0"/>
    <w:uiPriority w:val="99"/>
    <w:semiHidden/>
    <w:unhideWhenUsed/>
    <w:rsid w:val="003716CE"/>
    <w:rPr>
      <w:sz w:val="21"/>
      <w:szCs w:val="21"/>
    </w:rPr>
  </w:style>
  <w:style w:type="paragraph" w:styleId="ac">
    <w:name w:val="annotation text"/>
    <w:basedOn w:val="a"/>
    <w:link w:val="ad"/>
    <w:uiPriority w:val="99"/>
    <w:unhideWhenUsed/>
    <w:rsid w:val="003716CE"/>
    <w:pPr>
      <w:jc w:val="left"/>
    </w:pPr>
  </w:style>
  <w:style w:type="character" w:customStyle="1" w:styleId="ad">
    <w:name w:val="批注文字 字符"/>
    <w:basedOn w:val="a0"/>
    <w:link w:val="ac"/>
    <w:uiPriority w:val="99"/>
    <w:rsid w:val="003716CE"/>
  </w:style>
  <w:style w:type="paragraph" w:styleId="ae">
    <w:name w:val="annotation subject"/>
    <w:basedOn w:val="ac"/>
    <w:next w:val="ac"/>
    <w:link w:val="af"/>
    <w:uiPriority w:val="99"/>
    <w:semiHidden/>
    <w:unhideWhenUsed/>
    <w:rsid w:val="003716CE"/>
    <w:rPr>
      <w:b/>
      <w:bCs/>
    </w:rPr>
  </w:style>
  <w:style w:type="character" w:customStyle="1" w:styleId="af">
    <w:name w:val="批注主题 字符"/>
    <w:basedOn w:val="ad"/>
    <w:link w:val="ae"/>
    <w:uiPriority w:val="99"/>
    <w:semiHidden/>
    <w:rsid w:val="00371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4394">
      <w:bodyDiv w:val="1"/>
      <w:marLeft w:val="0"/>
      <w:marRight w:val="0"/>
      <w:marTop w:val="0"/>
      <w:marBottom w:val="0"/>
      <w:divBdr>
        <w:top w:val="none" w:sz="0" w:space="0" w:color="auto"/>
        <w:left w:val="none" w:sz="0" w:space="0" w:color="auto"/>
        <w:bottom w:val="none" w:sz="0" w:space="0" w:color="auto"/>
        <w:right w:val="none" w:sz="0" w:space="0" w:color="auto"/>
      </w:divBdr>
    </w:div>
    <w:div w:id="121197668">
      <w:bodyDiv w:val="1"/>
      <w:marLeft w:val="0"/>
      <w:marRight w:val="0"/>
      <w:marTop w:val="0"/>
      <w:marBottom w:val="0"/>
      <w:divBdr>
        <w:top w:val="none" w:sz="0" w:space="0" w:color="auto"/>
        <w:left w:val="none" w:sz="0" w:space="0" w:color="auto"/>
        <w:bottom w:val="none" w:sz="0" w:space="0" w:color="auto"/>
        <w:right w:val="none" w:sz="0" w:space="0" w:color="auto"/>
      </w:divBdr>
    </w:div>
    <w:div w:id="191118300">
      <w:bodyDiv w:val="1"/>
      <w:marLeft w:val="0"/>
      <w:marRight w:val="0"/>
      <w:marTop w:val="0"/>
      <w:marBottom w:val="0"/>
      <w:divBdr>
        <w:top w:val="none" w:sz="0" w:space="0" w:color="auto"/>
        <w:left w:val="none" w:sz="0" w:space="0" w:color="auto"/>
        <w:bottom w:val="none" w:sz="0" w:space="0" w:color="auto"/>
        <w:right w:val="none" w:sz="0" w:space="0" w:color="auto"/>
      </w:divBdr>
    </w:div>
    <w:div w:id="206333466">
      <w:bodyDiv w:val="1"/>
      <w:marLeft w:val="0"/>
      <w:marRight w:val="0"/>
      <w:marTop w:val="0"/>
      <w:marBottom w:val="0"/>
      <w:divBdr>
        <w:top w:val="none" w:sz="0" w:space="0" w:color="auto"/>
        <w:left w:val="none" w:sz="0" w:space="0" w:color="auto"/>
        <w:bottom w:val="none" w:sz="0" w:space="0" w:color="auto"/>
        <w:right w:val="none" w:sz="0" w:space="0" w:color="auto"/>
      </w:divBdr>
    </w:div>
    <w:div w:id="699547886">
      <w:bodyDiv w:val="1"/>
      <w:marLeft w:val="0"/>
      <w:marRight w:val="0"/>
      <w:marTop w:val="0"/>
      <w:marBottom w:val="0"/>
      <w:divBdr>
        <w:top w:val="none" w:sz="0" w:space="0" w:color="auto"/>
        <w:left w:val="none" w:sz="0" w:space="0" w:color="auto"/>
        <w:bottom w:val="none" w:sz="0" w:space="0" w:color="auto"/>
        <w:right w:val="none" w:sz="0" w:space="0" w:color="auto"/>
      </w:divBdr>
    </w:div>
    <w:div w:id="804466590">
      <w:bodyDiv w:val="1"/>
      <w:marLeft w:val="0"/>
      <w:marRight w:val="0"/>
      <w:marTop w:val="0"/>
      <w:marBottom w:val="0"/>
      <w:divBdr>
        <w:top w:val="none" w:sz="0" w:space="0" w:color="auto"/>
        <w:left w:val="none" w:sz="0" w:space="0" w:color="auto"/>
        <w:bottom w:val="none" w:sz="0" w:space="0" w:color="auto"/>
        <w:right w:val="none" w:sz="0" w:space="0" w:color="auto"/>
      </w:divBdr>
    </w:div>
    <w:div w:id="921717974">
      <w:bodyDiv w:val="1"/>
      <w:marLeft w:val="0"/>
      <w:marRight w:val="0"/>
      <w:marTop w:val="0"/>
      <w:marBottom w:val="0"/>
      <w:divBdr>
        <w:top w:val="none" w:sz="0" w:space="0" w:color="auto"/>
        <w:left w:val="none" w:sz="0" w:space="0" w:color="auto"/>
        <w:bottom w:val="none" w:sz="0" w:space="0" w:color="auto"/>
        <w:right w:val="none" w:sz="0" w:space="0" w:color="auto"/>
      </w:divBdr>
    </w:div>
    <w:div w:id="1692338220">
      <w:bodyDiv w:val="1"/>
      <w:marLeft w:val="0"/>
      <w:marRight w:val="0"/>
      <w:marTop w:val="0"/>
      <w:marBottom w:val="0"/>
      <w:divBdr>
        <w:top w:val="none" w:sz="0" w:space="0" w:color="auto"/>
        <w:left w:val="none" w:sz="0" w:space="0" w:color="auto"/>
        <w:bottom w:val="none" w:sz="0" w:space="0" w:color="auto"/>
        <w:right w:val="none" w:sz="0" w:space="0" w:color="auto"/>
      </w:divBdr>
    </w:div>
    <w:div w:id="1832911421">
      <w:bodyDiv w:val="1"/>
      <w:marLeft w:val="0"/>
      <w:marRight w:val="0"/>
      <w:marTop w:val="0"/>
      <w:marBottom w:val="0"/>
      <w:divBdr>
        <w:top w:val="none" w:sz="0" w:space="0" w:color="auto"/>
        <w:left w:val="none" w:sz="0" w:space="0" w:color="auto"/>
        <w:bottom w:val="none" w:sz="0" w:space="0" w:color="auto"/>
        <w:right w:val="none" w:sz="0" w:space="0" w:color="auto"/>
      </w:divBdr>
    </w:div>
    <w:div w:id="19968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eader" Target="header3.xml"/><Relationship Id="rId17" Type="http://schemas.openxmlformats.org/officeDocument/2006/relationships/hyperlink" Target="http://books.google.ie/books?id=SQoNCgAAQBAJ&amp;printsec=frontcover&amp;dq=The+Burnout+Society&amp;hl=&amp;cd=1&amp;source=gbs_api" TargetMode="External"/><Relationship Id="rId2" Type="http://schemas.openxmlformats.org/officeDocument/2006/relationships/settings" Target="settings.xml"/><Relationship Id="rId16" Type="http://schemas.openxmlformats.org/officeDocument/2006/relationships/hyperlink" Target="http://books.google.ie/books?id=pM8MzzntBRcC&amp;printsec=frontcover&amp;dq=The+Art+Of+Loving&amp;hl=&amp;cd=1&amp;source=gbs_ap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books.google.ie/books?id=ErkeDAAAQBAJ&amp;printsec=frontcover&amp;dq=Weariness+of+the+Self:+Diagnosing+the+History+of+Depression+in+the+Contemporary+Age&amp;hl=&amp;cd=1&amp;source=gbs_api" TargetMode="Externa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mp.weixin.qq.com/s?__biz=MzkwNzQwNTEyMA==&amp;mid=2247500595&amp;idx=1&amp;sn=21ef6bc349bcee688878695635fcc0b8&amp;source=4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7</Pages>
  <Words>1309</Words>
  <Characters>7752</Characters>
  <Application>Microsoft Office Word</Application>
  <DocSecurity>0</DocSecurity>
  <Lines>310</Lines>
  <Paragraphs>232</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WU Jingxuan (HSS)</cp:lastModifiedBy>
  <cp:revision>75</cp:revision>
  <dcterms:created xsi:type="dcterms:W3CDTF">2024-03-11T03:36:00Z</dcterms:created>
  <dcterms:modified xsi:type="dcterms:W3CDTF">2024-04-12T09:39:00Z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8b360405d7dd24ff87bbfe18b915e573c519f288f2fe859d62e4845e731501c9</vt:lpwstr>
  </property>
</Properties>
</file>